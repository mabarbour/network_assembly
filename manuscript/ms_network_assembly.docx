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rsidP="0DF470E9" w14:paraId="493F42F4" wp14:textId="77777777" wp14:noSpellErr="1">
      <w:pPr>
        <w:pStyle w:val="Normal"/>
        <w:spacing w:line="360" w:lineRule="auto"/>
        <w:jc w:val="left"/>
        <w:rPr>
          <w:rFonts w:ascii="FreeSerif" w:hAnsi="FreeSerif"/>
          <w:b w:val="1"/>
          <w:bCs w:val="1"/>
          <w:color w:val="auto"/>
          <w:sz w:val="24"/>
          <w:szCs w:val="24"/>
        </w:rPr>
      </w:pPr>
      <w:r w:rsidRPr="0DF470E9" w:rsidR="0DF470E9">
        <w:rPr>
          <w:rFonts w:ascii="FreeSerif" w:hAnsi="FreeSerif"/>
          <w:b w:val="1"/>
          <w:bCs w:val="1"/>
          <w:color w:val="auto"/>
          <w:sz w:val="28"/>
          <w:szCs w:val="28"/>
          <w:lang w:val="en-GB"/>
        </w:rPr>
        <w:t>How does plant biodiversity affect the structure and dynamics of plant-animal interaction networks?</w:t>
      </w:r>
    </w:p>
    <w:p xmlns:wp14="http://schemas.microsoft.com/office/word/2010/wordml" w:rsidP="0DF470E9" w14:paraId="7B76AB7E" wp14:textId="77777777">
      <w:pPr>
        <w:pStyle w:val="Normal"/>
        <w:spacing w:line="360" w:lineRule="auto"/>
        <w:jc w:val="left"/>
        <w:rPr>
          <w:rFonts w:ascii="FreeSerif" w:hAnsi="FreeSerif"/>
          <w:sz w:val="24"/>
          <w:szCs w:val="24"/>
        </w:rPr>
      </w:pPr>
      <w:proofErr w:type="spellStart"/>
      <w:r w:rsidRPr="0DF470E9" w:rsidR="0DF470E9">
        <w:rPr>
          <w:rFonts w:ascii="FreeSerif" w:hAnsi="FreeSerif"/>
          <w:sz w:val="24"/>
          <w:szCs w:val="24"/>
          <w:lang w:val="en-GB"/>
        </w:rPr>
        <w:t>Cadot</w:t>
      </w:r>
      <w:proofErr w:type="spellEnd"/>
      <w:r w:rsidRPr="0DF470E9" w:rsidR="0DF470E9">
        <w:rPr>
          <w:rFonts w:ascii="FreeSerif" w:hAnsi="FreeSerif"/>
          <w:sz w:val="24"/>
          <w:szCs w:val="24"/>
          <w:lang w:val="en-GB"/>
        </w:rPr>
        <w:t xml:space="preserve">, S., </w:t>
      </w:r>
      <w:proofErr w:type="spellStart"/>
      <w:r w:rsidRPr="0DF470E9" w:rsidR="0DF470E9">
        <w:rPr>
          <w:rFonts w:ascii="FreeSerif" w:hAnsi="FreeSerif"/>
          <w:sz w:val="24"/>
          <w:szCs w:val="24"/>
          <w:lang w:val="en-GB"/>
        </w:rPr>
        <w:t>Margrove</w:t>
      </w:r>
      <w:proofErr w:type="spellEnd"/>
      <w:r w:rsidRPr="0DF470E9" w:rsidR="0DF470E9">
        <w:rPr>
          <w:rFonts w:ascii="FreeSerif" w:hAnsi="FreeSerif"/>
          <w:sz w:val="24"/>
          <w:szCs w:val="24"/>
          <w:lang w:val="en-GB"/>
        </w:rPr>
        <w:t xml:space="preserve">, J. A., </w:t>
      </w:r>
      <w:proofErr w:type="spellStart"/>
      <w:r w:rsidRPr="0DF470E9" w:rsidR="0DF470E9">
        <w:rPr>
          <w:rFonts w:ascii="FreeSerif" w:hAnsi="FreeSerif"/>
          <w:sz w:val="24"/>
          <w:szCs w:val="24"/>
          <w:lang w:val="en-GB"/>
        </w:rPr>
        <w:t>Rindisbacher</w:t>
      </w:r>
      <w:proofErr w:type="spellEnd"/>
      <w:r w:rsidRPr="0DF470E9" w:rsidR="0DF470E9">
        <w:rPr>
          <w:rFonts w:ascii="FreeSerif" w:hAnsi="FreeSerif"/>
          <w:sz w:val="24"/>
          <w:szCs w:val="24"/>
          <w:lang w:val="en-GB"/>
        </w:rPr>
        <w:t>, A., Zhong, Z., and Barbour, M.A.</w:t>
      </w:r>
    </w:p>
    <w:p xmlns:wp14="http://schemas.microsoft.com/office/word/2010/wordml" w:rsidP="0DF470E9" w14:paraId="0A0BC6B3" wp14:textId="77777777">
      <w:pPr>
        <w:pStyle w:val="Normal"/>
        <w:spacing w:line="360" w:lineRule="auto"/>
        <w:jc w:val="left"/>
        <w:rPr>
          <w:rFonts w:ascii="FreeSerif" w:hAnsi="FreeSerif"/>
          <w:sz w:val="24"/>
          <w:szCs w:val="24"/>
          <w:lang w:val="en-GB"/>
        </w:rPr>
      </w:pPr>
    </w:p>
    <w:p xmlns:wp14="http://schemas.microsoft.com/office/word/2010/wordml" w:rsidP="0DF470E9" w14:paraId="049ABC27" wp14:textId="77777777" wp14:noSpellErr="1">
      <w:pPr>
        <w:pStyle w:val="Normal"/>
        <w:spacing w:line="360" w:lineRule="auto"/>
        <w:jc w:val="left"/>
        <w:rPr>
          <w:rFonts w:ascii="FreeSerif" w:hAnsi="FreeSerif"/>
          <w:color w:val="auto"/>
          <w:sz w:val="24"/>
          <w:szCs w:val="24"/>
        </w:rPr>
      </w:pPr>
      <w:r w:rsidRPr="0DF470E9" w:rsidR="0DF470E9">
        <w:rPr>
          <w:rFonts w:ascii="FreeSerif" w:hAnsi="FreeSerif" w:cs="Times New Roman"/>
          <w:b w:val="1"/>
          <w:bCs w:val="1"/>
          <w:color w:val="auto"/>
          <w:sz w:val="24"/>
          <w:szCs w:val="24"/>
          <w:lang w:val="en-GB"/>
        </w:rPr>
        <w:t>Abstract</w:t>
      </w:r>
      <w:r w:rsidRPr="0DF470E9" w:rsidR="0DF470E9">
        <w:rPr>
          <w:rFonts w:ascii="FreeSerif" w:hAnsi="FreeSerif" w:cs="Times New Roman"/>
          <w:color w:val="auto"/>
          <w:sz w:val="24"/>
          <w:szCs w:val="24"/>
          <w:lang w:val="en-GB"/>
        </w:rPr>
        <w:t xml:space="preserve"> </w:t>
      </w:r>
    </w:p>
    <w:p xmlns:wp14="http://schemas.microsoft.com/office/word/2010/wordml" w:rsidP="0DF470E9" w14:paraId="551E990A" wp14:noSpellErr="1" wp14:textId="3D109F25">
      <w:pPr>
        <w:pStyle w:val="Normal"/>
        <w:spacing w:line="360" w:lineRule="auto"/>
        <w:jc w:val="left"/>
        <w:rPr>
          <w:rFonts w:ascii="FreeSerif" w:hAnsi="FreeSerif" w:cs="Arial"/>
          <w:sz w:val="24"/>
          <w:szCs w:val="24"/>
          <w:lang w:val="en-GB"/>
        </w:rPr>
      </w:pPr>
      <w:r w:rsidRPr="0DF470E9" w:rsidR="0DF470E9">
        <w:rPr>
          <w:rFonts w:ascii="FreeSerif" w:hAnsi="FreeSerif" w:cs="Arial"/>
          <w:sz w:val="24"/>
          <w:szCs w:val="24"/>
          <w:lang w:val="en-GB"/>
        </w:rPr>
        <w:t xml:space="preserve">The diversity-stability relationship </w:t>
      </w:r>
      <w:r w:rsidRPr="0DF470E9" w:rsidR="0DF470E9">
        <w:rPr>
          <w:rFonts w:ascii="FreeSerif" w:hAnsi="FreeSerif" w:cs="Arial"/>
          <w:sz w:val="24"/>
          <w:szCs w:val="24"/>
          <w:lang w:val="en-GB"/>
        </w:rPr>
        <w:t xml:space="preserve">in ecological communities </w:t>
      </w:r>
      <w:r w:rsidRPr="0DF470E9" w:rsidR="0DF470E9">
        <w:rPr>
          <w:rFonts w:ascii="FreeSerif" w:hAnsi="FreeSerif" w:cs="Arial"/>
          <w:sz w:val="24"/>
          <w:szCs w:val="24"/>
          <w:lang w:val="en-GB"/>
        </w:rPr>
        <w:t xml:space="preserve">depends critically on how species diversity affects the structure of species-interaction networks. However, research attempting to resolve the diversity-stability debate often neglects to examine the link between species diversity and network structure. Here, we take a functional trait approach to predict how changes in plant functional diversity will affect the structure of plant-animal interaction networks. Our model predicts that increasing plant functional diversity enhances the modular structure of the network; however, this relationship is dampened when interacting with a generalist animal community. Importantly, our model offers testable predictions that can be acquired </w:t>
      </w:r>
      <w:r w:rsidRPr="0DF470E9" w:rsidR="0DF470E9">
        <w:rPr>
          <w:rFonts w:ascii="FreeSerif" w:hAnsi="FreeSerif" w:cs="Arial"/>
          <w:sz w:val="24"/>
          <w:szCs w:val="24"/>
          <w:lang w:val="en-GB"/>
        </w:rPr>
        <w:t>from e</w:t>
      </w:r>
      <w:r w:rsidRPr="0DF470E9" w:rsidR="0DF470E9">
        <w:rPr>
          <w:rFonts w:ascii="FreeSerif" w:hAnsi="FreeSerif" w:cs="Arial"/>
          <w:sz w:val="24"/>
          <w:szCs w:val="24"/>
          <w:lang w:val="en-GB"/>
        </w:rPr>
        <w:t>xisting plant-animal networks</w:t>
      </w:r>
      <w:r w:rsidRPr="0DF470E9" w:rsidR="0DF470E9">
        <w:rPr>
          <w:rFonts w:ascii="FreeSerif" w:hAnsi="FreeSerif" w:cs="Arial"/>
          <w:sz w:val="24"/>
          <w:szCs w:val="24"/>
          <w:lang w:val="en-GB"/>
        </w:rPr>
        <w:t>. Given the theoretical relationship</w:t>
      </w:r>
      <w:r w:rsidRPr="0DF470E9" w:rsidR="0DF470E9">
        <w:rPr>
          <w:rFonts w:ascii="FreeSerif" w:hAnsi="FreeSerif" w:cs="Arial"/>
          <w:sz w:val="24"/>
          <w:szCs w:val="24"/>
          <w:lang w:val="en-GB"/>
        </w:rPr>
        <w:t xml:space="preserve"> between network structure and stability, our model indicates that plant functional diversity could stabilize or destabilize interaction networks, depending on whether interacting animals are antagonists or mutualists.</w:t>
      </w:r>
    </w:p>
    <w:p xmlns:wp14="http://schemas.microsoft.com/office/word/2010/wordml" w:rsidP="0DF470E9" w14:paraId="595FBBB8" wp14:textId="77777777">
      <w:pPr>
        <w:pStyle w:val="NoSpacing"/>
        <w:spacing w:line="360" w:lineRule="auto"/>
        <w:jc w:val="left"/>
        <w:rPr>
          <w:rFonts w:ascii="FreeSerif" w:hAnsi="FreeSerif"/>
          <w:sz w:val="24"/>
          <w:szCs w:val="24"/>
          <w:lang w:val="en-GB"/>
        </w:rPr>
      </w:pPr>
    </w:p>
    <w:p xmlns:wp14="http://schemas.microsoft.com/office/word/2010/wordml" w:rsidP="0DF470E9" w14:paraId="42AEEFFE" wp14:textId="77777777" wp14:noSpellErr="1">
      <w:pPr>
        <w:pStyle w:val="Normal"/>
        <w:spacing w:line="360" w:lineRule="auto"/>
        <w:jc w:val="left"/>
        <w:rPr>
          <w:rFonts w:ascii="FreeSerif" w:hAnsi="FreeSerif" w:cs="Times New Roman"/>
          <w:b w:val="1"/>
          <w:bCs w:val="1"/>
          <w:color w:val="auto"/>
          <w:sz w:val="24"/>
          <w:szCs w:val="24"/>
          <w:lang w:val="en-GB"/>
        </w:rPr>
      </w:pPr>
      <w:r w:rsidRPr="0DF470E9" w:rsidR="0DF470E9">
        <w:rPr>
          <w:rFonts w:ascii="FreeSerif" w:hAnsi="FreeSerif" w:cs="Times New Roman"/>
          <w:b w:val="1"/>
          <w:bCs w:val="1"/>
          <w:color w:val="auto"/>
          <w:sz w:val="24"/>
          <w:szCs w:val="24"/>
          <w:lang w:val="en-GB"/>
        </w:rPr>
        <w:t>Diversity-Stability Debate</w:t>
      </w:r>
    </w:p>
    <w:p xmlns:wp14="http://schemas.microsoft.com/office/word/2010/wordml" w:rsidP="0DF470E9" w14:paraId="12F15913" wp14:textId="65CA9501">
      <w:pPr>
        <w:pStyle w:val="Normal"/>
        <w:spacing w:line="360" w:lineRule="auto"/>
        <w:jc w:val="left"/>
        <w:rPr>
          <w:rFonts w:ascii="FreeSerif" w:hAnsi="FreeSerif"/>
          <w:sz w:val="24"/>
          <w:szCs w:val="24"/>
        </w:rPr>
      </w:pPr>
      <w:r w:rsidRPr="0DF470E9" w:rsidR="0DF470E9">
        <w:rPr>
          <w:rFonts w:ascii="FreeSerif" w:hAnsi="FreeSerif" w:cs="Arial"/>
          <w:sz w:val="24"/>
          <w:szCs w:val="24"/>
          <w:lang w:val="en-GB"/>
        </w:rPr>
        <w:t xml:space="preserve">The relationship between species diversity and community stability has been debated for decades. Starting in 1955, Robert MacArthur used a simple graphical model to demonstrate that increasing the number of species or </w:t>
      </w:r>
      <w:r w:rsidRPr="0DF470E9" w:rsidR="0DF470E9">
        <w:rPr>
          <w:rFonts w:ascii="FreeSerif" w:hAnsi="FreeSerif" w:cs="Arial"/>
          <w:sz w:val="24"/>
          <w:szCs w:val="24"/>
          <w:lang w:val="en-GB"/>
        </w:rPr>
        <w:t>trophic interactions</w:t>
      </w:r>
      <w:r w:rsidRPr="0DF470E9" w:rsidR="0DF470E9">
        <w:rPr>
          <w:rFonts w:ascii="FreeSerif" w:hAnsi="FreeSerif" w:cs="Arial"/>
          <w:sz w:val="24"/>
          <w:szCs w:val="24"/>
          <w:lang w:val="en-GB"/>
        </w:rPr>
        <w:t xml:space="preserve"> should dampen population fluctuations in a community (MacArthur 1955). Around the same time, Charles Elton (1958) proposed that complex communities frequently prevented invasions from other species, drawing on evidence that biological invasions </w:t>
      </w:r>
      <w:r w:rsidRPr="0DF470E9" w:rsidR="0DF470E9">
        <w:rPr>
          <w:rFonts w:ascii="FreeSerif" w:hAnsi="FreeSerif" w:cs="Arial"/>
          <w:sz w:val="24"/>
          <w:szCs w:val="24"/>
          <w:lang w:val="en-GB"/>
        </w:rPr>
        <w:t xml:space="preserve">and outbreaks </w:t>
      </w:r>
      <w:r w:rsidRPr="0DF470E9" w:rsidR="0DF470E9">
        <w:rPr>
          <w:rFonts w:ascii="FreeSerif" w:hAnsi="FreeSerif" w:cs="Arial"/>
          <w:sz w:val="24"/>
          <w:szCs w:val="24"/>
          <w:lang w:val="en-GB"/>
        </w:rPr>
        <w:t xml:space="preserve">occurred frequently in boreal forests and agricultural fields, while invasions were unheard of in tropical forests. However, this notion of more diverse and complex communities being more stable was questioned in the 1970s with </w:t>
      </w:r>
      <w:r w:rsidRPr="0DF470E9" w:rsidR="0DF470E9">
        <w:rPr>
          <w:rFonts w:ascii="FreeSerif" w:hAnsi="FreeSerif" w:cs="Arial"/>
          <w:sz w:val="24"/>
          <w:szCs w:val="24"/>
          <w:lang w:val="en-GB"/>
        </w:rPr>
        <w:t>the application of</w:t>
      </w:r>
      <w:r w:rsidRPr="0DF470E9" w:rsidR="0DF470E9">
        <w:rPr>
          <w:rFonts w:ascii="FreeSerif" w:hAnsi="FreeSerif" w:cs="Arial"/>
          <w:sz w:val="24"/>
          <w:szCs w:val="24"/>
          <w:lang w:val="en-GB"/>
        </w:rPr>
        <w:t xml:space="preserve"> </w:t>
      </w:r>
      <w:r w:rsidRPr="0DF470E9" w:rsidR="0DF470E9">
        <w:rPr>
          <w:rFonts w:ascii="FreeSerif" w:hAnsi="FreeSerif" w:cs="Arial"/>
          <w:sz w:val="24"/>
          <w:szCs w:val="24"/>
          <w:lang w:val="en-GB"/>
        </w:rPr>
        <w:t>dynamical models</w:t>
      </w:r>
      <w:r w:rsidRPr="0DF470E9" w:rsidR="0DF470E9">
        <w:rPr>
          <w:rFonts w:ascii="FreeSerif" w:hAnsi="FreeSerif" w:cs="Arial"/>
          <w:sz w:val="24"/>
          <w:szCs w:val="24"/>
          <w:lang w:val="en-GB"/>
        </w:rPr>
        <w:t xml:space="preserve"> </w:t>
      </w:r>
      <w:r w:rsidRPr="0DF470E9" w:rsidR="0DF470E9">
        <w:rPr>
          <w:rFonts w:ascii="FreeSerif" w:hAnsi="FreeSerif" w:cs="Arial"/>
          <w:sz w:val="24"/>
          <w:szCs w:val="24"/>
          <w:lang w:val="en-GB"/>
        </w:rPr>
        <w:t xml:space="preserve">(Gardner and Ashby, 1970; May 1972). Robert May's (1972) work was particularly influential, where he showed that either increasing species diversity, </w:t>
      </w:r>
      <w:proofErr w:type="spellStart"/>
      <w:r w:rsidRPr="0DF470E9" w:rsidR="0DF470E9">
        <w:rPr>
          <w:rFonts w:ascii="FreeSerif" w:hAnsi="FreeSerif" w:cs="Arial"/>
          <w:sz w:val="24"/>
          <w:szCs w:val="24"/>
          <w:lang w:val="en-GB"/>
        </w:rPr>
        <w:t>connectance</w:t>
      </w:r>
      <w:proofErr w:type="spellEnd"/>
      <w:r w:rsidRPr="0DF470E9" w:rsidR="0DF470E9">
        <w:rPr>
          <w:rFonts w:ascii="FreeSerif" w:hAnsi="FreeSerif" w:cs="Arial"/>
          <w:sz w:val="24"/>
          <w:szCs w:val="24"/>
          <w:lang w:val="en-GB"/>
        </w:rPr>
        <w:t>,</w:t>
      </w:r>
      <w:r w:rsidRPr="0DF470E9" w:rsidR="0DF470E9">
        <w:rPr>
          <w:rFonts w:ascii="FreeSerif" w:hAnsi="FreeSerif" w:cs="Arial"/>
          <w:sz w:val="24"/>
          <w:szCs w:val="24"/>
          <w:lang w:val="en-GB"/>
        </w:rPr>
        <w:t xml:space="preserve"> or interaction strengths destabilized randomly assembled communities. May's work spurred an entire line of research trying to better understand how the apparently diverse and complex communities we observe in nature persist over time.</w:t>
      </w:r>
    </w:p>
    <w:p xmlns:wp14="http://schemas.microsoft.com/office/word/2010/wordml" w:rsidP="0DF470E9" w14:paraId="0FBE96C4" wp14:textId="5638CADC">
      <w:pPr>
        <w:pStyle w:val="Normal"/>
        <w:spacing w:line="360" w:lineRule="auto"/>
        <w:jc w:val="left"/>
        <w:rPr>
          <w:rFonts w:ascii="FreeSerif" w:hAnsi="FreeSerif"/>
          <w:sz w:val="24"/>
          <w:szCs w:val="24"/>
        </w:rPr>
      </w:pPr>
      <w:r>
        <w:rPr>
          <w:rFonts w:ascii="FreeSerif" w:hAnsi="FreeSerif" w:cs="Arial"/>
          <w:sz w:val="24"/>
          <w:szCs w:val="24"/>
          <w:lang w:val="en-GB"/>
        </w:rPr>
        <w:t xml:space="preserve">A key insight emerging from subsequent diversity-stability research is that the strength and organization of species interactions (network structure) is not random, as May's model assumed. In fact, many structural properties of real interaction networks appear to confer stability to diverse assemblages of species (McCann 2007; </w:t>
      </w:r>
      <w:proofErr w:type="spellStart"/>
      <w:r>
        <w:rPr>
          <w:rFonts w:ascii="FreeSerif" w:hAnsi="FreeSerif" w:cs="Arial"/>
          <w:sz w:val="24"/>
          <w:szCs w:val="24"/>
          <w:lang w:val="en-GB"/>
        </w:rPr>
        <w:t>Bascompte</w:t>
      </w:r>
      <w:proofErr w:type="spellEnd"/>
      <w:r>
        <w:rPr>
          <w:rFonts w:ascii="FreeSerif" w:hAnsi="FreeSerif" w:cs="Arial"/>
          <w:sz w:val="24"/>
          <w:szCs w:val="24"/>
          <w:lang w:val="en-GB"/>
        </w:rPr>
        <w:t xml:space="preserve"> 2009). For example, the large number of weak trophic interactions that </w:t>
      </w:r>
      <w:r>
        <w:rPr>
          <w:rFonts w:ascii="FreeSerif" w:hAnsi="FreeSerif" w:cs="Arial"/>
          <w:sz w:val="24"/>
          <w:szCs w:val="24"/>
          <w:lang w:val="en-GB"/>
        </w:rPr>
        <w:t>connect</w:t>
      </w:r>
      <w:r>
        <w:rPr>
          <w:rFonts w:ascii="FreeSerif" w:hAnsi="FreeSerif" w:cs="Arial"/>
          <w:sz w:val="24"/>
          <w:szCs w:val="24"/>
          <w:lang w:val="en-GB"/>
        </w:rPr>
        <w:t xml:space="preserve"> </w:t>
      </w:r>
      <w:r>
        <w:rPr>
          <w:rFonts w:ascii="FreeSerif" w:hAnsi="FreeSerif" w:cs="Arial"/>
          <w:sz w:val="24"/>
          <w:szCs w:val="24"/>
          <w:lang w:val="en-GB"/>
        </w:rPr>
        <w:t>species in real communities can be a potent stabilizing force (</w:t>
      </w:r>
      <w:proofErr w:type="spellStart"/>
      <w:r>
        <w:rPr>
          <w:rFonts w:ascii="FreeSerif" w:hAnsi="FreeSerif" w:cs="Arial"/>
          <w:sz w:val="24"/>
          <w:szCs w:val="24"/>
          <w:lang w:val="en-GB"/>
        </w:rPr>
        <w:t>Yodzis</w:t>
      </w:r>
      <w:proofErr w:type="spellEnd"/>
      <w:r>
        <w:rPr>
          <w:rFonts w:ascii="FreeSerif" w:hAnsi="FreeSerif" w:cs="Arial"/>
          <w:sz w:val="24"/>
          <w:szCs w:val="24"/>
          <w:lang w:val="en-GB"/>
        </w:rPr>
        <w:t xml:space="preserve"> 1981; McCann 1998, 2000). Similarly, the modular </w:t>
      </w:r>
      <w:r>
        <w:rPr>
          <w:rFonts w:ascii="FreeSerif" w:hAnsi="FreeSerif" w:cs="Arial"/>
          <w:sz w:val="24"/>
          <w:szCs w:val="24"/>
          <w:lang w:val="en-GB"/>
        </w:rPr>
        <w:t>interaction</w:t>
      </w:r>
      <w:r>
        <w:rPr>
          <w:rFonts w:ascii="FreeSerif" w:hAnsi="FreeSerif" w:cs="Arial"/>
          <w:sz w:val="24"/>
          <w:szCs w:val="24"/>
          <w:lang w:val="en-GB"/>
        </w:rPr>
        <w:t xml:space="preserve"> </w:t>
      </w:r>
      <w:r>
        <w:rPr>
          <w:rFonts w:ascii="FreeSerif" w:hAnsi="FreeSerif" w:cs="Arial"/>
          <w:sz w:val="24"/>
          <w:szCs w:val="24"/>
          <w:lang w:val="en-GB"/>
        </w:rPr>
        <w:t>structure frequently observed in food webs (</w:t>
      </w:r>
      <w:del w:author="Unknown Author" w:date="2017-09-12T10:01:00Z" w:id="0">
        <w:r>
          <w:rPr>
            <w:rFonts w:ascii="FreeSerif" w:hAnsi="FreeSerif" w:cs="Arial"/>
            <w:sz w:val="24"/>
            <w:szCs w:val="24"/>
            <w:lang w:val="en-GB"/>
          </w:rPr>
          <w:commentReference w:id="0"/>
        </w:r>
      </w:del>
      <w:proofErr w:type="spellStart"/>
      <w:r>
        <w:rPr>
          <w:rFonts w:ascii="FreeSerif" w:hAnsi="FreeSerif" w:cs="Arial"/>
          <w:sz w:val="24"/>
          <w:szCs w:val="24"/>
          <w:lang w:val="en-GB"/>
        </w:rPr>
        <w:t xml:space="preserve">Thébault</w:t>
      </w:r>
      <w:proofErr w:type="spellEnd"/>
      <w:r>
        <w:rPr>
          <w:rFonts w:ascii="FreeSerif" w:hAnsi="FreeSerif" w:cs="Arial"/>
          <w:sz w:val="24"/>
          <w:szCs w:val="24"/>
          <w:lang w:val="en-GB"/>
        </w:rPr>
        <w:t xml:space="preserve"> &amp; Fontaine 2010; Stouffer and </w:t>
      </w:r>
      <w:proofErr w:type="spellStart"/>
      <w:r>
        <w:rPr>
          <w:rFonts w:ascii="FreeSerif" w:hAnsi="FreeSerif" w:cs="Arial"/>
          <w:sz w:val="24"/>
          <w:szCs w:val="24"/>
          <w:lang w:val="en-GB"/>
        </w:rPr>
        <w:t xml:space="preserve">Bascompte</w:t>
      </w:r>
      <w:proofErr w:type="spellEnd"/>
      <w:r>
        <w:rPr>
          <w:rFonts w:ascii="FreeSerif" w:hAnsi="FreeSerif" w:cs="Arial"/>
          <w:sz w:val="24"/>
          <w:szCs w:val="24"/>
          <w:lang w:val="en-GB"/>
        </w:rPr>
        <w:t xml:space="preserve"> 2011) and nested architecture of mutualistic networks (</w:t>
      </w:r>
      <w:proofErr w:type="spellStart"/>
      <w:r>
        <w:rPr>
          <w:rFonts w:ascii="FreeSerif" w:hAnsi="FreeSerif" w:cs="Arial"/>
          <w:sz w:val="24"/>
          <w:szCs w:val="24"/>
          <w:lang w:val="en-GB"/>
        </w:rPr>
        <w:t xml:space="preserve">Bascompte</w:t>
      </w:r>
      <w:proofErr w:type="spellEnd"/>
      <w:r>
        <w:rPr>
          <w:rFonts w:ascii="FreeSerif" w:hAnsi="FreeSerif" w:cs="Arial"/>
          <w:sz w:val="24"/>
          <w:szCs w:val="24"/>
          <w:lang w:val="en-GB"/>
        </w:rPr>
        <w:t xml:space="preserve"> 2003; </w:t>
      </w:r>
      <w:proofErr w:type="spellStart"/>
      <w:r w:rsidRPr="0DF470E9" w:rsidR="0DF470E9">
        <w:rPr>
          <w:rFonts w:ascii="FreeSerif" w:hAnsi="FreeSerif" w:cs="Arial"/>
          <w:sz w:val="24"/>
          <w:szCs w:val="24"/>
          <w:lang w:val="en-GB"/>
        </w:rPr>
        <w:t>Thébault</w:t>
      </w:r>
      <w:proofErr w:type="spellEnd"/>
      <w:r w:rsidRPr="0DF470E9" w:rsidR="0DF470E9">
        <w:rPr>
          <w:rFonts w:ascii="FreeSerif" w:hAnsi="FreeSerif" w:cs="Arial"/>
          <w:sz w:val="24"/>
          <w:szCs w:val="24"/>
          <w:lang w:val="en-GB"/>
        </w:rPr>
        <w:t xml:space="preserve"> &amp; Fontaine 2010</w:t>
      </w:r>
      <w:r>
        <w:rPr>
          <w:rFonts w:ascii="FreeSerif" w:hAnsi="FreeSerif" w:cs="Arial"/>
          <w:sz w:val="24"/>
          <w:szCs w:val="24"/>
          <w:lang w:val="en-GB"/>
        </w:rPr>
        <w:t xml:space="preserve">; Rohr et al. 2014) </w:t>
      </w:r>
      <w:r>
        <w:rPr>
          <w:rFonts w:ascii="FreeSerif" w:hAnsi="FreeSerif" w:cs="Arial"/>
          <w:sz w:val="24"/>
          <w:szCs w:val="24"/>
          <w:lang w:val="en-GB"/>
        </w:rPr>
        <w:t xml:space="preserve">appear to </w:t>
      </w:r>
      <w:r>
        <w:rPr>
          <w:rFonts w:ascii="FreeSerif" w:hAnsi="FreeSerif" w:cs="Arial"/>
          <w:sz w:val="24"/>
          <w:szCs w:val="24"/>
          <w:lang w:val="en-GB"/>
        </w:rPr>
        <w:t xml:space="preserve">enhance the persistence and resilience of these communities to perturbations. </w:t>
      </w:r>
    </w:p>
    <w:p xmlns:wp14="http://schemas.microsoft.com/office/word/2010/wordml" w:rsidP="0DF470E9" w14:paraId="499D4091" wp14:textId="0B6814EA">
      <w:pPr>
        <w:pStyle w:val="Normal"/>
        <w:spacing w:line="360" w:lineRule="auto"/>
        <w:jc w:val="left"/>
        <w:rPr>
          <w:rFonts w:ascii="FreeSerif" w:hAnsi="FreeSerif"/>
          <w:sz w:val="24"/>
          <w:szCs w:val="24"/>
        </w:rPr>
      </w:pPr>
      <w:r w:rsidRPr="0DF470E9" w:rsidR="0DF470E9">
        <w:rPr>
          <w:rFonts w:ascii="FreeSerif" w:hAnsi="FreeSerif" w:cs="Arial"/>
          <w:sz w:val="24"/>
          <w:szCs w:val="24"/>
          <w:lang w:val="en-GB"/>
        </w:rPr>
        <w:t xml:space="preserve">Research linking network structure to community dynamics, however, has not been paralleled by active research linking species diversity to network structure. </w:t>
      </w:r>
      <w:r w:rsidRPr="0DF470E9" w:rsidR="0DF470E9">
        <w:rPr>
          <w:rFonts w:ascii="FreeSerif" w:hAnsi="FreeSerif" w:cs="Arial"/>
          <w:sz w:val="24"/>
          <w:szCs w:val="24"/>
          <w:lang w:val="en-GB"/>
        </w:rPr>
        <w:t>I</w:t>
      </w:r>
      <w:r w:rsidRPr="0DF470E9" w:rsidR="0DF470E9">
        <w:rPr>
          <w:rFonts w:ascii="FreeSerif" w:hAnsi="FreeSerif" w:cs="Arial"/>
          <w:sz w:val="24"/>
          <w:szCs w:val="24"/>
          <w:lang w:val="en-GB"/>
        </w:rPr>
        <w:t>f we want to resolve the diversity-stability debate</w:t>
      </w:r>
      <w:r w:rsidRPr="0DF470E9" w:rsidR="0DF470E9">
        <w:rPr>
          <w:rFonts w:ascii="FreeSerif" w:hAnsi="FreeSerif" w:cs="Arial"/>
          <w:sz w:val="24"/>
          <w:szCs w:val="24"/>
          <w:lang w:val="en-GB"/>
        </w:rPr>
        <w:t>, u</w:t>
      </w:r>
      <w:r w:rsidRPr="0DF470E9" w:rsidR="0DF470E9">
        <w:rPr>
          <w:rFonts w:ascii="FreeSerif" w:hAnsi="FreeSerif" w:cs="Arial"/>
          <w:sz w:val="24"/>
          <w:szCs w:val="24"/>
          <w:lang w:val="en-GB"/>
        </w:rPr>
        <w:t>nderstanding the relationship between diversity and network structure is just as critical</w:t>
      </w:r>
      <w:r w:rsidRPr="0DF470E9" w:rsidR="0DF470E9">
        <w:rPr>
          <w:rFonts w:ascii="FreeSerif" w:hAnsi="FreeSerif" w:cs="Arial"/>
          <w:sz w:val="24"/>
          <w:szCs w:val="24"/>
          <w:lang w:val="en-GB"/>
        </w:rPr>
        <w:t>.</w:t>
      </w:r>
      <w:r w:rsidRPr="0DF470E9" w:rsidR="0DF470E9">
        <w:rPr>
          <w:rFonts w:ascii="FreeSerif" w:hAnsi="FreeSerif" w:cs="Arial"/>
          <w:sz w:val="24"/>
          <w:szCs w:val="24"/>
          <w:lang w:val="en-GB"/>
        </w:rPr>
        <w:t xml:space="preserve"> One key </w:t>
      </w:r>
      <w:r w:rsidRPr="0DF470E9" w:rsidR="0DF470E9">
        <w:rPr>
          <w:rFonts w:ascii="FreeSerif" w:hAnsi="FreeSerif" w:cs="Arial"/>
          <w:sz w:val="24"/>
          <w:szCs w:val="24"/>
          <w:lang w:val="en-GB"/>
        </w:rPr>
        <w:t>finding that has emerged</w:t>
      </w:r>
      <w:r w:rsidRPr="0DF470E9" w:rsidR="0DF470E9">
        <w:rPr>
          <w:rFonts w:ascii="FreeSerif" w:hAnsi="FreeSerif" w:cs="Arial"/>
          <w:sz w:val="24"/>
          <w:szCs w:val="24"/>
          <w:lang w:val="en-GB"/>
        </w:rPr>
        <w:t xml:space="preserve"> is that species diversity will only alter network structure if species are functionally different from each other (Ives 2005). Therefore, species diversity</w:t>
      </w:r>
      <w:r w:rsidRPr="0DF470E9" w:rsidR="0DF470E9">
        <w:rPr>
          <w:rFonts w:ascii="FreeSerif" w:hAnsi="FreeSerif" w:cs="Arial"/>
          <w:sz w:val="24"/>
          <w:szCs w:val="24"/>
          <w:lang w:val="en-GB"/>
        </w:rPr>
        <w:t xml:space="preserve"> </w:t>
      </w:r>
      <w:r w:rsidRPr="0DF470E9" w:rsidR="0DF470E9">
        <w:rPr>
          <w:rFonts w:ascii="FreeSerif" w:hAnsi="FreeSerif" w:cs="Arial"/>
          <w:i w:val="1"/>
          <w:iCs w:val="1"/>
          <w:sz w:val="24"/>
          <w:szCs w:val="24"/>
          <w:lang w:val="en-GB"/>
        </w:rPr>
        <w:t>per se</w:t>
      </w:r>
      <w:r w:rsidRPr="0DF470E9" w:rsidR="0DF470E9">
        <w:rPr>
          <w:rFonts w:ascii="FreeSerif" w:hAnsi="FreeSerif" w:cs="Arial"/>
          <w:i w:val="0"/>
          <w:iCs w:val="0"/>
          <w:sz w:val="24"/>
          <w:szCs w:val="24"/>
          <w:lang w:val="en-GB"/>
        </w:rPr>
        <w:t xml:space="preserve"> will not affect network structure, but functional diversity has the potential to. For example, the functional diversity of plant communities has been shown to be a better predictor of plant productivity than species diversity, because it better encapsulates the complementary trait differences between species in their ability to acquire different resources (Tilman et al. 1997; Cadotte 2017). Similarly, it has become clear over the years that a functional trait approach is critical for predicting interactions between species at different trophic levels (</w:t>
      </w:r>
      <w:proofErr w:type="spellStart"/>
      <w:r w:rsidRPr="0DF470E9" w:rsidR="0DF470E9">
        <w:rPr>
          <w:rFonts w:ascii="FreeSerif" w:hAnsi="FreeSerif" w:cs="Arial"/>
          <w:i w:val="0"/>
          <w:iCs w:val="0"/>
          <w:sz w:val="24"/>
          <w:szCs w:val="24"/>
          <w:lang w:val="en-GB"/>
        </w:rPr>
        <w:t>Ings</w:t>
      </w:r>
      <w:proofErr w:type="spellEnd"/>
      <w:r w:rsidRPr="0DF470E9" w:rsidR="0DF470E9">
        <w:rPr>
          <w:rFonts w:ascii="FreeSerif" w:hAnsi="FreeSerif" w:cs="Arial"/>
          <w:i w:val="0"/>
          <w:iCs w:val="0"/>
          <w:sz w:val="24"/>
          <w:szCs w:val="24"/>
          <w:lang w:val="en-GB"/>
        </w:rPr>
        <w:t xml:space="preserve"> et al. 2008). </w:t>
      </w:r>
    </w:p>
    <w:p xmlns:wp14="http://schemas.microsoft.com/office/word/2010/wordml" w:rsidP="0DF470E9" w14:paraId="0DA273D7" wp14:textId="77777777">
      <w:pPr>
        <w:pStyle w:val="Normal"/>
        <w:spacing w:line="360" w:lineRule="auto"/>
        <w:jc w:val="left"/>
        <w:rPr>
          <w:rFonts w:ascii="FreeSerif" w:hAnsi="FreeSerif" w:cs="Arial"/>
          <w:i w:val="0"/>
          <w:iCs w:val="0"/>
          <w:sz w:val="24"/>
          <w:szCs w:val="24"/>
          <w:lang w:val="en-GB"/>
        </w:rPr>
      </w:pPr>
      <w:del w:author="Unknown Author" w:date="2017-09-12T10:01:00Z" w:id="1">
        <w:r>
          <w:rPr>
            <w:rFonts w:ascii="FreeSerif" w:hAnsi="FreeSerif" w:cs="Arial"/>
            <w:i w:val="false"/>
            <w:iCs w:val="false"/>
            <w:sz w:val="24"/>
            <w:szCs w:val="24"/>
            <w:lang w:val="en-GB"/>
          </w:rPr>
          <w:commentReference w:id="1"/>
        </w:r>
      </w:del>
    </w:p>
    <w:p xmlns:wp14="http://schemas.microsoft.com/office/word/2010/wordml" w:rsidP="0DF470E9" w14:paraId="0867605B" wp14:textId="77777777" wp14:noSpellErr="1">
      <w:pPr>
        <w:pStyle w:val="Normal"/>
        <w:spacing w:line="360" w:lineRule="auto"/>
        <w:jc w:val="left"/>
        <w:rPr>
          <w:rFonts w:ascii="FreeSerif" w:hAnsi="FreeSerif" w:eastAsia="Calibri Light" w:cs="Calibri Light"/>
          <w:b w:val="1"/>
          <w:bCs w:val="1"/>
          <w:color w:val="auto"/>
          <w:sz w:val="24"/>
          <w:szCs w:val="24"/>
          <w:lang w:val="en-GB"/>
        </w:rPr>
      </w:pPr>
      <w:r w:rsidRPr="0DF470E9" w:rsidR="0DF470E9">
        <w:rPr>
          <w:rFonts w:ascii="FreeSerif" w:hAnsi="FreeSerif" w:eastAsia="Calibri Light" w:cs="Calibri Light"/>
          <w:b w:val="1"/>
          <w:bCs w:val="1"/>
          <w:color w:val="auto"/>
          <w:sz w:val="24"/>
          <w:szCs w:val="24"/>
          <w:lang w:val="en-GB"/>
        </w:rPr>
        <w:t>Heuristic Model of Diversity-Structure Relationship</w:t>
      </w:r>
    </w:p>
    <w:p xmlns:wp14="http://schemas.microsoft.com/office/word/2010/wordml" w:rsidP="0DF470E9" w14:paraId="3B67380A" wp14:textId="0B060DAF">
      <w:pPr>
        <w:pStyle w:val="Normal"/>
        <w:spacing w:line="360" w:lineRule="auto"/>
        <w:jc w:val="left"/>
        <w:rPr>
          <w:rFonts w:ascii="FreeSerif" w:hAnsi="FreeSerif"/>
          <w:sz w:val="24"/>
          <w:szCs w:val="24"/>
        </w:rPr>
      </w:pPr>
      <w:r w:rsidRPr="0DF470E9" w:rsidR="0DF470E9">
        <w:rPr>
          <w:rFonts w:ascii="FreeSerif" w:hAnsi="FreeSerif" w:cs="Arial"/>
          <w:sz w:val="24"/>
          <w:szCs w:val="24"/>
          <w:lang w:val="en-GB"/>
        </w:rPr>
        <w:t xml:space="preserve">To help fill this knowledge gap, we developed a heuristic model to predict how changes in plant functional diversity will affect the architecture of plant-animal interaction networks. We focus on plant-animal networks because of their fundamental importance in </w:t>
      </w:r>
      <w:r w:rsidRPr="0DF470E9" w:rsidR="0DF470E9">
        <w:rPr>
          <w:rFonts w:ascii="FreeSerif" w:hAnsi="FreeSerif" w:cs="Arial"/>
          <w:sz w:val="24"/>
          <w:szCs w:val="24"/>
          <w:lang w:val="en-GB"/>
        </w:rPr>
        <w:t xml:space="preserve">regulating and provisioning ecosystem services in terrestrial environments. Our model explores how network assembly is influenced by plant functional </w:t>
      </w:r>
      <w:r w:rsidRPr="0DF470E9" w:rsidR="0DF470E9">
        <w:rPr>
          <w:rFonts w:ascii="FreeSerif" w:hAnsi="FreeSerif" w:cs="Arial"/>
          <w:sz w:val="24"/>
          <w:szCs w:val="24"/>
          <w:lang w:val="en-GB"/>
        </w:rPr>
        <w:t xml:space="preserve">diversity and the degree of specialization in animal communities. In particular, we were interested in how plant and animal trait distributions </w:t>
      </w:r>
      <w:r w:rsidRPr="0DF470E9" w:rsidR="0DF470E9">
        <w:rPr>
          <w:rFonts w:ascii="FreeSerif" w:hAnsi="FreeSerif"/>
          <w:sz w:val="24"/>
          <w:szCs w:val="24"/>
          <w:lang w:val="en-GB"/>
        </w:rPr>
        <w:t>￼</w:t>
      </w:r>
      <w:r w:rsidRPr="0DF470E9" w:rsidR="0DF470E9">
        <w:rPr>
          <w:rFonts w:ascii="FreeSerif" w:hAnsi="FreeSerif" w:cs="Arial"/>
          <w:sz w:val="24"/>
          <w:szCs w:val="24"/>
          <w:lang w:val="en-GB"/>
        </w:rPr>
        <w:t xml:space="preserve">affect the modularity and </w:t>
      </w:r>
      <w:proofErr w:type="spellStart"/>
      <w:r w:rsidRPr="0DF470E9" w:rsidR="0DF470E9">
        <w:rPr>
          <w:rFonts w:ascii="FreeSerif" w:hAnsi="FreeSerif" w:cs="Arial"/>
          <w:sz w:val="24"/>
          <w:szCs w:val="24"/>
          <w:lang w:val="en-GB"/>
        </w:rPr>
        <w:t>nestedness</w:t>
      </w:r>
      <w:proofErr w:type="spellEnd"/>
      <w:r w:rsidRPr="0DF470E9" w:rsidR="0DF470E9">
        <w:rPr>
          <w:rFonts w:ascii="FreeSerif" w:hAnsi="FreeSerif" w:cs="Arial"/>
          <w:sz w:val="24"/>
          <w:szCs w:val="24"/>
          <w:lang w:val="en-GB"/>
        </w:rPr>
        <w:t xml:space="preserve"> of plant-animal networks. Theoretical models suggest that the modular and nested architecture of plant-animal interactions play a key role in the persistence and resilience of these networks (Stouffer &amp; </w:t>
      </w:r>
      <w:proofErr w:type="spellStart"/>
      <w:r w:rsidRPr="0DF470E9" w:rsidR="0DF470E9">
        <w:rPr>
          <w:rFonts w:ascii="FreeSerif" w:hAnsi="FreeSerif" w:cs="Arial"/>
          <w:sz w:val="24"/>
          <w:szCs w:val="24"/>
          <w:lang w:val="en-GB"/>
        </w:rPr>
        <w:t>Bascompte</w:t>
      </w:r>
      <w:proofErr w:type="spellEnd"/>
      <w:r w:rsidRPr="0DF470E9" w:rsidR="0DF470E9">
        <w:rPr>
          <w:rFonts w:ascii="FreeSerif" w:hAnsi="FreeSerif" w:cs="Arial"/>
          <w:sz w:val="24"/>
          <w:szCs w:val="24"/>
          <w:lang w:val="en-GB"/>
        </w:rPr>
        <w:t xml:space="preserve"> 2010; </w:t>
      </w:r>
      <w:proofErr w:type="spellStart"/>
      <w:r w:rsidRPr="0DF470E9" w:rsidR="0DF470E9">
        <w:rPr>
          <w:rFonts w:ascii="FreeSerif" w:hAnsi="FreeSerif" w:cs="Arial"/>
          <w:sz w:val="24"/>
          <w:szCs w:val="24"/>
          <w:lang w:val="en-GB"/>
        </w:rPr>
        <w:t>Thébault</w:t>
      </w:r>
      <w:proofErr w:type="spellEnd"/>
      <w:r w:rsidRPr="0DF470E9" w:rsidR="0DF470E9">
        <w:rPr>
          <w:rFonts w:ascii="FreeSerif" w:hAnsi="FreeSerif" w:cs="Arial"/>
          <w:sz w:val="24"/>
          <w:szCs w:val="24"/>
          <w:lang w:val="en-GB"/>
        </w:rPr>
        <w:t xml:space="preserve"> &amp; Fontaine 2010; Rohr et al. 2014), which is why we focus on these structural properties. </w:t>
      </w:r>
    </w:p>
    <w:p xmlns:wp14="http://schemas.microsoft.com/office/word/2010/wordml" w:rsidP="0DF470E9" w14:paraId="0F4D68AA" wp14:textId="66FDDE7C">
      <w:pPr>
        <w:pStyle w:val="Normal"/>
        <w:spacing w:line="360" w:lineRule="auto"/>
        <w:jc w:val="left"/>
        <w:rPr>
          <w:rFonts w:ascii="FreeSerif" w:hAnsi="FreeSerif"/>
          <w:sz w:val="24"/>
          <w:szCs w:val="24"/>
        </w:rPr>
      </w:pPr>
      <w:r w:rsidRPr="0DF470E9" w:rsidR="0DF470E9">
        <w:rPr>
          <w:rFonts w:ascii="FreeSerif" w:hAnsi="FreeSerif" w:cs="Arial"/>
          <w:sz w:val="24"/>
          <w:szCs w:val="24"/>
          <w:lang w:val="en-GB"/>
        </w:rPr>
        <w:t xml:space="preserve">Our model abstracts reality by representing plant and animal </w:t>
      </w:r>
      <w:r w:rsidRPr="0DF470E9" w:rsidR="0DF470E9">
        <w:rPr>
          <w:rFonts w:ascii="FreeSerif" w:hAnsi="FreeSerif" w:cs="Arial"/>
          <w:sz w:val="24"/>
          <w:szCs w:val="24"/>
          <w:lang w:val="en-GB"/>
        </w:rPr>
        <w:t>functional</w:t>
      </w:r>
      <w:r w:rsidRPr="0DF470E9" w:rsidR="0DF470E9">
        <w:rPr>
          <w:rFonts w:ascii="FreeSerif" w:hAnsi="FreeSerif" w:cs="Arial"/>
          <w:sz w:val="24"/>
          <w:szCs w:val="24"/>
          <w:lang w:val="en-GB"/>
        </w:rPr>
        <w:t xml:space="preserve"> </w:t>
      </w:r>
      <w:r w:rsidRPr="0DF470E9" w:rsidR="0DF470E9">
        <w:rPr>
          <w:rFonts w:ascii="FreeSerif" w:hAnsi="FreeSerif" w:cs="Arial"/>
          <w:sz w:val="24"/>
          <w:szCs w:val="24"/>
          <w:lang w:val="en-GB"/>
        </w:rPr>
        <w:t xml:space="preserve">traits along a single trait dimension. We hold the number of species constant for this current simulation to focus on differences in </w:t>
      </w:r>
      <w:r w:rsidRPr="0DF470E9" w:rsidR="0DF470E9">
        <w:rPr>
          <w:rFonts w:ascii="FreeSerif" w:hAnsi="FreeSerif" w:cs="Arial"/>
          <w:sz w:val="24"/>
          <w:szCs w:val="24"/>
          <w:lang w:val="en-GB"/>
        </w:rPr>
        <w:t xml:space="preserve">plant </w:t>
      </w:r>
      <w:r w:rsidRPr="0DF470E9" w:rsidR="0DF470E9">
        <w:rPr>
          <w:rFonts w:ascii="FreeSerif" w:hAnsi="FreeSerif" w:cs="Arial"/>
          <w:sz w:val="24"/>
          <w:szCs w:val="24"/>
          <w:lang w:val="en-GB"/>
        </w:rPr>
        <w:t xml:space="preserve">functional </w:t>
      </w:r>
      <w:r w:rsidRPr="0DF470E9" w:rsidR="0DF470E9">
        <w:rPr>
          <w:rFonts w:ascii="FreeSerif" w:hAnsi="FreeSerif" w:cs="Arial"/>
          <w:sz w:val="24"/>
          <w:szCs w:val="24"/>
          <w:lang w:val="en-GB"/>
        </w:rPr>
        <w:t>diversity and c</w:t>
      </w:r>
      <w:r w:rsidRPr="0DF470E9" w:rsidR="0DF470E9">
        <w:rPr>
          <w:rFonts w:ascii="FreeSerif" w:hAnsi="FreeSerif" w:cs="Arial"/>
          <w:sz w:val="24"/>
          <w:szCs w:val="24"/>
          <w:lang w:val="en-GB"/>
        </w:rPr>
        <w:t xml:space="preserve">ommunity </w:t>
      </w:r>
      <w:r w:rsidRPr="0DF470E9" w:rsidR="0DF470E9">
        <w:rPr>
          <w:rFonts w:ascii="FreeSerif" w:hAnsi="FreeSerif" w:cs="Arial"/>
          <w:sz w:val="24"/>
          <w:szCs w:val="24"/>
          <w:lang w:val="en-GB"/>
        </w:rPr>
        <w:t>c</w:t>
      </w:r>
      <w:r w:rsidRPr="0DF470E9" w:rsidR="0DF470E9">
        <w:rPr>
          <w:rFonts w:ascii="FreeSerif" w:hAnsi="FreeSerif" w:cs="Arial"/>
          <w:sz w:val="24"/>
          <w:szCs w:val="24"/>
          <w:lang w:val="en-GB"/>
        </w:rPr>
        <w:t>omposition of speciali</w:t>
      </w:r>
      <w:r w:rsidRPr="0DF470E9" w:rsidR="0DF470E9">
        <w:rPr>
          <w:rFonts w:ascii="FreeSerif" w:hAnsi="FreeSerif" w:cs="Arial"/>
          <w:sz w:val="24"/>
          <w:szCs w:val="24"/>
          <w:lang w:val="en-GB"/>
        </w:rPr>
        <w:t>zed animals</w:t>
      </w:r>
      <w:r w:rsidRPr="0DF470E9" w:rsidR="0DF470E9">
        <w:rPr>
          <w:rFonts w:ascii="FreeSerif" w:hAnsi="FreeSerif" w:cs="Arial"/>
          <w:sz w:val="24"/>
          <w:szCs w:val="24"/>
          <w:lang w:val="en-GB"/>
        </w:rPr>
        <w:t xml:space="preserve">. To create plant communities that varied in </w:t>
      </w:r>
      <w:r w:rsidRPr="0DF470E9" w:rsidR="0DF470E9">
        <w:rPr>
          <w:rFonts w:ascii="FreeSerif" w:hAnsi="FreeSerif" w:cs="Arial"/>
          <w:sz w:val="24"/>
          <w:szCs w:val="24"/>
          <w:lang w:val="en-GB"/>
        </w:rPr>
        <w:t>functional</w:t>
      </w:r>
      <w:r w:rsidRPr="0DF470E9" w:rsidR="0DF470E9">
        <w:rPr>
          <w:rFonts w:ascii="FreeSerif" w:hAnsi="FreeSerif" w:cs="Arial"/>
          <w:sz w:val="24"/>
          <w:szCs w:val="24"/>
          <w:lang w:val="en-GB"/>
        </w:rPr>
        <w:t xml:space="preserve"> </w:t>
      </w:r>
      <w:r w:rsidRPr="0DF470E9" w:rsidR="0DF470E9">
        <w:rPr>
          <w:rFonts w:ascii="FreeSerif" w:hAnsi="FreeSerif" w:cs="Arial"/>
          <w:sz w:val="24"/>
          <w:szCs w:val="24"/>
          <w:lang w:val="en-GB"/>
        </w:rPr>
        <w:t xml:space="preserve">diversity, </w:t>
      </w:r>
      <w:r w:rsidRPr="0DF470E9" w:rsidR="0DF470E9">
        <w:rPr>
          <w:rFonts w:ascii="FreeSerif" w:hAnsi="FreeSerif" w:eastAsia="Arial" w:cs="Arial"/>
          <w:sz w:val="24"/>
          <w:szCs w:val="24"/>
          <w:lang w:val="en-GB"/>
        </w:rPr>
        <w:t>we randomly drew 20 plant species from a uniform trait distribution. Our lowest level of trait diversity sampled plants from a trait space ranging from 0 to 0.1, while our highest level of diversity varied from 0 to 1. Likewise, we randomly drew 20 animal species from the same uniform trait distribution used for the plants, but we also varied the proportion of specialists that comprised the community (0 to 100%). We arbitrarily assumed that specialist animals had a niche width of 0.05, while generalists had a niche breath of 0.5 for all the simulations. We determined pairwise interactions if an animal's niche width overlapped with the plant's position in functional trait space</w:t>
      </w:r>
      <w:r w:rsidRPr="0DF470E9" w:rsidR="0DF470E9">
        <w:rPr>
          <w:rFonts w:ascii="FreeSerif" w:hAnsi="FreeSerif" w:eastAsia="Arial" w:cs="Arial"/>
          <w:sz w:val="24"/>
          <w:szCs w:val="24"/>
          <w:lang w:val="en-GB"/>
        </w:rPr>
        <w:t xml:space="preserve"> (Fig 1)</w:t>
      </w:r>
      <w:r w:rsidRPr="0DF470E9" w:rsidR="0DF470E9">
        <w:rPr>
          <w:rFonts w:ascii="FreeSerif" w:hAnsi="FreeSerif" w:eastAsia="Arial" w:cs="Arial"/>
          <w:sz w:val="24"/>
          <w:szCs w:val="24"/>
          <w:lang w:val="en-GB"/>
        </w:rPr>
        <w:t xml:space="preserve">. We then calculated the </w:t>
      </w:r>
      <w:proofErr w:type="spellStart"/>
      <w:r w:rsidRPr="0DF470E9" w:rsidR="0DF470E9">
        <w:rPr>
          <w:rFonts w:ascii="FreeSerif" w:hAnsi="FreeSerif" w:eastAsia="Arial" w:cs="Arial"/>
          <w:sz w:val="24"/>
          <w:szCs w:val="24"/>
          <w:lang w:val="en-GB"/>
        </w:rPr>
        <w:t>nestedness</w:t>
      </w:r>
      <w:proofErr w:type="spellEnd"/>
      <w:r w:rsidRPr="0DF470E9" w:rsidR="0DF470E9">
        <w:rPr>
          <w:rFonts w:ascii="FreeSerif" w:hAnsi="FreeSerif" w:eastAsia="Arial" w:cs="Arial"/>
          <w:sz w:val="24"/>
          <w:szCs w:val="24"/>
          <w:lang w:val="en-GB"/>
        </w:rPr>
        <w:t xml:space="preserve"> (NODF, Almeida-Neto et al. 2008) and modularity (Q</w:t>
      </w:r>
      <w:r w:rsidRPr="0DF470E9" w:rsidR="0DF470E9">
        <w:rPr>
          <w:rFonts w:ascii="FreeSerif" w:hAnsi="FreeSerif" w:eastAsia="Arial" w:cs="Arial"/>
          <w:sz w:val="24"/>
          <w:szCs w:val="24"/>
          <w:vertAlign w:val="subscript"/>
          <w:lang w:val="en-GB"/>
        </w:rPr>
        <w:t>B</w:t>
      </w:r>
      <w:r w:rsidRPr="0DF470E9" w:rsidR="0DF470E9">
        <w:rPr>
          <w:rFonts w:ascii="FreeSerif" w:hAnsi="FreeSerif" w:eastAsia="Arial" w:cs="Arial"/>
          <w:sz w:val="24"/>
          <w:szCs w:val="24"/>
          <w:lang w:val="en-GB"/>
        </w:rPr>
        <w:t xml:space="preserve">, Beckett 2016) of each plant-animal network. The code used to simulate this model and reproduce the </w:t>
      </w:r>
      <w:r w:rsidRPr="0DF470E9" w:rsidR="0DF470E9">
        <w:rPr>
          <w:rFonts w:ascii="FreeSerif" w:hAnsi="FreeSerif" w:eastAsia="Arial" w:cs="Arial"/>
          <w:sz w:val="24"/>
          <w:szCs w:val="24"/>
          <w:lang w:val="en-GB"/>
        </w:rPr>
        <w:t>result</w:t>
      </w:r>
      <w:r w:rsidRPr="0DF470E9" w:rsidR="0DF470E9">
        <w:rPr>
          <w:rFonts w:ascii="FreeSerif" w:hAnsi="FreeSerif" w:eastAsia="Arial" w:cs="Arial"/>
          <w:sz w:val="24"/>
          <w:szCs w:val="24"/>
          <w:lang w:val="en-GB"/>
        </w:rPr>
        <w:t>s is publicly available at https://github.com/mabarbour/network_assembly.</w:t>
      </w:r>
    </w:p>
    <w:p xmlns:wp14="http://schemas.microsoft.com/office/word/2010/wordml" w:rsidP="0DF470E9" w14:paraId="2A44C517" wp14:textId="77777777">
      <w:pPr>
        <w:pStyle w:val="Normal"/>
        <w:spacing w:line="360" w:lineRule="auto"/>
        <w:jc w:val="left"/>
        <w:rPr>
          <w:rFonts w:ascii="FreeSerif" w:hAnsi="FreeSerif" w:eastAsia="Arial" w:cs="Arial"/>
          <w:sz w:val="24"/>
          <w:szCs w:val="24"/>
          <w:lang w:val="en-GB"/>
        </w:rPr>
      </w:pPr>
    </w:p>
    <w:tbl>
      <w:tblPr>
        <w:tblW w:w="9288" w:type="dxa"/>
        <w:jc w:val="left"/>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
      <w:tblGrid>
        <w:gridCol w:w="9288"/>
      </w:tblGrid>
      <w:tr xmlns:wp14="http://schemas.microsoft.com/office/word/2010/wordml" w:rsidTr="0DF470E9" w14:paraId="5AAAB827" wp14:textId="77777777">
        <w:trPr/>
        <w:tc>
          <w:tcPr>
            <w:tcW w:w="9288"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108" w:type="dxa"/>
            </w:tcMar>
          </w:tcPr>
          <w:p w14:paraId="0AD49AC7" wp14:textId="77777777">
            <w:pPr>
              <w:pStyle w:val="Normal"/>
              <w:spacing w:before="0" w:after="0" w:line="360" w:lineRule="auto"/>
              <w:jc w:val="center"/>
              <w:rPr>
                <w:rFonts w:ascii="FreeSerif" w:hAnsi="FreeSerif"/>
                <w:sz w:val="24"/>
                <w:szCs w:val="24"/>
              </w:rPr>
            </w:pPr>
            <w:r>
              <w:rPr>
                <w:rFonts w:ascii="FreeSerif" w:hAnsi="FreeSerif"/>
                <w:sz w:val="24"/>
                <w:szCs w:val="24"/>
              </w:rPr>
              <w:drawing>
                <wp:inline xmlns:wp14="http://schemas.microsoft.com/office/word/2010/wordprocessingDrawing" distT="0" distB="0" distL="114935" distR="114935" wp14:anchorId="46E115EE" wp14:editId="7777777">
                  <wp:extent cx="5549900" cy="41624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549900" cy="4162425"/>
                          </a:xfrm>
                          <a:prstGeom prst="rect">
                            <a:avLst/>
                          </a:prstGeom>
                        </pic:spPr>
                      </pic:pic>
                    </a:graphicData>
                  </a:graphic>
                </wp:inline>
              </w:drawing>
            </w:r>
          </w:p>
        </w:tc>
      </w:tr>
      <w:tr xmlns:wp14="http://schemas.microsoft.com/office/word/2010/wordml" w:rsidTr="0DF470E9" w14:paraId="180E6216" wp14:textId="77777777">
        <w:trPr/>
        <w:tc>
          <w:tcPr>
            <w:tcW w:w="9288"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108" w:type="dxa"/>
            </w:tcMar>
          </w:tcPr>
          <w:p w:rsidP="0DF470E9" w14:paraId="7CB467D6" w14:noSpellErr="1" wp14:textId="3006165E">
            <w:pPr>
              <w:pStyle w:val="Normal"/>
              <w:spacing w:before="0" w:after="0" w:line="360" w:lineRule="auto"/>
              <w:jc w:val="left"/>
              <w:rPr>
                <w:rFonts w:ascii="FreeSerif" w:hAnsi="FreeSerif"/>
                <w:sz w:val="24"/>
                <w:szCs w:val="24"/>
              </w:rPr>
            </w:pPr>
            <w:r w:rsidRPr="0DF470E9" w:rsidR="0DF470E9">
              <w:rPr>
                <w:rFonts w:ascii="FreeSerif" w:hAnsi="FreeSerif" w:cs="Arial"/>
                <w:b w:val="1"/>
                <w:bCs w:val="1"/>
                <w:sz w:val="24"/>
                <w:szCs w:val="24"/>
                <w:lang w:val="en-GB"/>
              </w:rPr>
              <w:t xml:space="preserve">Figure 1 | Example of network assembly in our heuristic model. </w:t>
            </w:r>
            <w:r w:rsidRPr="0DF470E9" w:rsidR="0DF470E9">
              <w:rPr>
                <w:rFonts w:ascii="FreeSerif" w:hAnsi="FreeSerif" w:cs="Arial"/>
                <w:b w:val="0"/>
                <w:bCs w:val="0"/>
                <w:sz w:val="24"/>
                <w:szCs w:val="24"/>
                <w:lang w:val="en-GB"/>
              </w:rPr>
              <w:t xml:space="preserve">For network (A), plant functional diversity = 0.5 and proportion of specialist animals = 0.25. For network (B), plant functional diversity = 1.0, and </w:t>
            </w:r>
            <w:r w:rsidRPr="0DF470E9" w:rsidR="0DF470E9">
              <w:rPr>
                <w:rFonts w:ascii="FreeSerif" w:hAnsi="FreeSerif" w:cs="Arial"/>
                <w:b w:val="0"/>
                <w:bCs w:val="0"/>
                <w:sz w:val="24"/>
                <w:szCs w:val="24"/>
                <w:lang w:val="en-GB"/>
              </w:rPr>
              <w:t>prop</w:t>
            </w:r>
            <w:r w:rsidRPr="0DF470E9" w:rsidR="0DF470E9">
              <w:rPr>
                <w:rFonts w:ascii="FreeSerif" w:hAnsi="FreeSerif" w:cs="Arial"/>
                <w:b w:val="0"/>
                <w:bCs w:val="0"/>
                <w:sz w:val="24"/>
                <w:szCs w:val="24"/>
                <w:lang w:val="en-GB"/>
              </w:rPr>
              <w:t>o</w:t>
            </w:r>
            <w:r w:rsidRPr="0DF470E9" w:rsidR="0DF470E9">
              <w:rPr>
                <w:rFonts w:ascii="FreeSerif" w:hAnsi="FreeSerif" w:cs="Arial"/>
                <w:b w:val="0"/>
                <w:bCs w:val="0"/>
                <w:sz w:val="24"/>
                <w:szCs w:val="24"/>
                <w:lang w:val="en-GB"/>
              </w:rPr>
              <w:t>r</w:t>
            </w:r>
            <w:r w:rsidRPr="0DF470E9" w:rsidR="0DF470E9">
              <w:rPr>
                <w:rFonts w:ascii="FreeSerif" w:hAnsi="FreeSerif" w:cs="Arial"/>
                <w:b w:val="0"/>
                <w:bCs w:val="0"/>
                <w:sz w:val="24"/>
                <w:szCs w:val="24"/>
                <w:lang w:val="en-GB"/>
              </w:rPr>
              <w:t>tion</w:t>
            </w:r>
            <w:r w:rsidRPr="0DF470E9" w:rsidR="0DF470E9">
              <w:rPr>
                <w:rFonts w:ascii="FreeSerif" w:hAnsi="FreeSerif" w:cs="Arial"/>
                <w:b w:val="0"/>
                <w:bCs w:val="0"/>
                <w:sz w:val="24"/>
                <w:szCs w:val="24"/>
                <w:lang w:val="en-GB"/>
              </w:rPr>
              <w:t xml:space="preserve"> of specialist animals = 0.75. </w:t>
            </w:r>
            <w:r w:rsidRPr="0DF470E9" w:rsidR="0DF470E9">
              <w:rPr>
                <w:rFonts w:ascii="FreeSerif" w:hAnsi="FreeSerif" w:cs="Arial"/>
                <w:b w:val="0"/>
                <w:bCs w:val="0"/>
                <w:sz w:val="24"/>
                <w:szCs w:val="24"/>
                <w:lang w:val="en-GB"/>
              </w:rPr>
              <w:t xml:space="preserve">An interaction between two species occurs if the </w:t>
            </w:r>
            <w:r w:rsidRPr="0DF470E9" w:rsidR="0DF470E9">
              <w:rPr>
                <w:rFonts w:ascii="FreeSerif" w:hAnsi="FreeSerif" w:cs="Arial"/>
                <w:b w:val="0"/>
                <w:bCs w:val="0"/>
                <w:sz w:val="24"/>
                <w:szCs w:val="24"/>
                <w:lang w:val="en-GB"/>
              </w:rPr>
              <w:t>niche width of an animal (orange rectangles) overlaps</w:t>
            </w:r>
            <w:r w:rsidRPr="0DF470E9" w:rsidR="0DF470E9">
              <w:rPr>
                <w:rFonts w:ascii="FreeSerif" w:hAnsi="FreeSerif" w:cs="Arial"/>
                <w:b w:val="0"/>
                <w:bCs w:val="0"/>
                <w:sz w:val="24"/>
                <w:szCs w:val="24"/>
                <w:lang w:val="en-GB"/>
              </w:rPr>
              <w:t xml:space="preserve"> with a </w:t>
            </w:r>
            <w:r w:rsidRPr="0DF470E9" w:rsidR="0DF470E9">
              <w:rPr>
                <w:rFonts w:ascii="FreeSerif" w:hAnsi="FreeSerif" w:cs="Arial"/>
                <w:b w:val="0"/>
                <w:bCs w:val="0"/>
                <w:sz w:val="24"/>
                <w:szCs w:val="24"/>
                <w:lang w:val="en-GB"/>
              </w:rPr>
              <w:t xml:space="preserve">plant's distribution in functional trait space. </w:t>
            </w:r>
            <w:r w:rsidRPr="0DF470E9" w:rsidR="0DF470E9">
              <w:rPr>
                <w:rFonts w:ascii="FreeSerif" w:hAnsi="FreeSerif" w:cs="Arial"/>
                <w:b w:val="0"/>
                <w:bCs w:val="0"/>
                <w:sz w:val="24"/>
                <w:szCs w:val="24"/>
                <w:lang w:val="en-GB"/>
              </w:rPr>
              <w:t>We</w:t>
            </w:r>
            <w:r w:rsidRPr="0DF470E9" w:rsidR="0DF470E9">
              <w:rPr>
                <w:rFonts w:ascii="FreeSerif" w:hAnsi="FreeSerif" w:cs="Arial"/>
                <w:b w:val="0"/>
                <w:bCs w:val="0"/>
                <w:sz w:val="24"/>
                <w:szCs w:val="24"/>
                <w:lang w:val="en-GB"/>
              </w:rPr>
              <w:t xml:space="preserve"> used 20 species each of plants and animals for the actual simulations, but only show four species each here to make clear how we assembled plant-animal networks. </w:t>
            </w:r>
            <w:r w:rsidRPr="0DF470E9" w:rsidR="0DF470E9">
              <w:rPr>
                <w:rFonts w:ascii="FreeSerif" w:hAnsi="FreeSerif" w:cs="Arial"/>
                <w:sz w:val="24"/>
                <w:szCs w:val="24"/>
                <w:lang w:val="en-GB"/>
              </w:rPr>
              <w:t xml:space="preserve"> </w:t>
            </w:r>
          </w:p>
        </w:tc>
      </w:tr>
    </w:tbl>
    <w:p xmlns:wp14="http://schemas.microsoft.com/office/word/2010/wordml" w:rsidP="0DF470E9" w14:paraId="51B28DDB" wp14:textId="77777777">
      <w:pPr>
        <w:pStyle w:val="Normal"/>
        <w:spacing w:line="360" w:lineRule="auto"/>
        <w:jc w:val="left"/>
        <w:rPr>
          <w:rFonts w:ascii="FreeSerif" w:hAnsi="FreeSerif" w:eastAsia="Arial" w:cs="Arial"/>
          <w:sz w:val="24"/>
          <w:szCs w:val="24"/>
          <w:lang w:val="en-GB"/>
        </w:rPr>
      </w:pPr>
    </w:p>
    <w:p xmlns:wp14="http://schemas.microsoft.com/office/word/2010/wordml" w:rsidP="0DF470E9" w14:paraId="62B07B2E" wp14:textId="0184CE29">
      <w:pPr>
        <w:pStyle w:val="Normal"/>
        <w:spacing w:line="360" w:lineRule="auto"/>
        <w:jc w:val="left"/>
        <w:rPr>
          <w:rFonts w:ascii="FreeSerif" w:hAnsi="FreeSerif"/>
          <w:sz w:val="24"/>
          <w:szCs w:val="24"/>
        </w:rPr>
      </w:pPr>
      <w:r w:rsidRPr="0DF470E9" w:rsidR="0DF470E9">
        <w:rPr>
          <w:rFonts w:ascii="FreeSerif" w:hAnsi="FreeSerif" w:eastAsia="Arial" w:cs="Arial"/>
          <w:sz w:val="24"/>
          <w:szCs w:val="24"/>
          <w:lang w:val="en-GB"/>
        </w:rPr>
        <w:t xml:space="preserve">Our model predicts that increasing plant functional diversity will reduce the nested architecture of the network (Fig. </w:t>
      </w:r>
      <w:r w:rsidRPr="0DF470E9" w:rsidR="0DF470E9">
        <w:rPr>
          <w:rFonts w:ascii="FreeSerif" w:hAnsi="FreeSerif" w:eastAsia="Arial" w:cs="Arial"/>
          <w:sz w:val="24"/>
          <w:szCs w:val="24"/>
          <w:lang w:val="en-GB"/>
        </w:rPr>
        <w:t>2</w:t>
      </w:r>
      <w:r w:rsidRPr="0DF470E9" w:rsidR="0DF470E9">
        <w:rPr>
          <w:rFonts w:ascii="FreeSerif" w:hAnsi="FreeSerif" w:eastAsia="Arial" w:cs="Arial"/>
          <w:sz w:val="24"/>
          <w:szCs w:val="24"/>
          <w:lang w:val="en-GB"/>
        </w:rPr>
        <w:t xml:space="preserve">A). Given the strong trade-off between </w:t>
      </w:r>
      <w:proofErr w:type="spellStart"/>
      <w:r w:rsidRPr="0DF470E9" w:rsidR="0DF470E9">
        <w:rPr>
          <w:rFonts w:ascii="FreeSerif" w:hAnsi="FreeSerif" w:eastAsia="Arial" w:cs="Arial"/>
          <w:sz w:val="24"/>
          <w:szCs w:val="24"/>
          <w:lang w:val="en-GB"/>
        </w:rPr>
        <w:t>nestedness</w:t>
      </w:r>
      <w:proofErr w:type="spellEnd"/>
      <w:r w:rsidRPr="0DF470E9" w:rsidR="0DF470E9">
        <w:rPr>
          <w:rFonts w:ascii="FreeSerif" w:hAnsi="FreeSerif" w:eastAsia="Arial" w:cs="Arial"/>
          <w:sz w:val="24"/>
          <w:szCs w:val="24"/>
          <w:lang w:val="en-GB"/>
        </w:rPr>
        <w:t xml:space="preserve"> and modularity (</w:t>
      </w:r>
      <w:proofErr w:type="spellStart"/>
      <w:r w:rsidRPr="0DF470E9" w:rsidR="0DF470E9">
        <w:rPr>
          <w:rFonts w:ascii="FreeSerif" w:hAnsi="FreeSerif" w:cs="Arial"/>
          <w:sz w:val="24"/>
          <w:szCs w:val="24"/>
          <w:lang w:val="en-GB"/>
        </w:rPr>
        <w:t>Thébault</w:t>
      </w:r>
      <w:proofErr w:type="spellEnd"/>
      <w:r w:rsidRPr="0DF470E9" w:rsidR="0DF470E9">
        <w:rPr>
          <w:rFonts w:ascii="FreeSerif" w:hAnsi="FreeSerif" w:eastAsia="Arial" w:cs="Arial"/>
          <w:sz w:val="24"/>
          <w:szCs w:val="24"/>
          <w:lang w:val="en-GB"/>
        </w:rPr>
        <w:t xml:space="preserve"> and Fontaine, 2010), this also indicates that increasing functional diversity will result in a more modular network (Fig. </w:t>
      </w:r>
      <w:r w:rsidRPr="0DF470E9" w:rsidR="0DF470E9">
        <w:rPr>
          <w:rFonts w:ascii="FreeSerif" w:hAnsi="FreeSerif" w:eastAsia="Arial" w:cs="Arial"/>
          <w:sz w:val="24"/>
          <w:szCs w:val="24"/>
          <w:lang w:val="en-GB"/>
        </w:rPr>
        <w:t>2</w:t>
      </w:r>
      <w:r w:rsidRPr="0DF470E9" w:rsidR="0DF470E9">
        <w:rPr>
          <w:rFonts w:ascii="FreeSerif" w:hAnsi="FreeSerif" w:eastAsia="Arial" w:cs="Arial"/>
          <w:sz w:val="24"/>
          <w:szCs w:val="24"/>
          <w:lang w:val="en-GB"/>
        </w:rPr>
        <w:t xml:space="preserve">B). This result is intriguing, because </w:t>
      </w:r>
      <w:proofErr w:type="spellStart"/>
      <w:r w:rsidRPr="0DF470E9" w:rsidR="0DF470E9">
        <w:rPr>
          <w:rFonts w:ascii="FreeSerif" w:hAnsi="FreeSerif" w:eastAsia="Arial" w:cs="Arial"/>
          <w:sz w:val="24"/>
          <w:szCs w:val="24"/>
          <w:lang w:val="en-GB"/>
        </w:rPr>
        <w:t>nestedness</w:t>
      </w:r>
      <w:proofErr w:type="spellEnd"/>
      <w:r w:rsidRPr="0DF470E9" w:rsidR="0DF470E9">
        <w:rPr>
          <w:rFonts w:ascii="FreeSerif" w:hAnsi="FreeSerif" w:eastAsia="Arial" w:cs="Arial"/>
          <w:sz w:val="24"/>
          <w:szCs w:val="24"/>
          <w:lang w:val="en-GB"/>
        </w:rPr>
        <w:t xml:space="preserve"> is thought to confer stability to mutualistic networks, whereas modularity stabilizes antagonistic networks (</w:t>
      </w:r>
      <w:proofErr w:type="spellStart"/>
      <w:r w:rsidRPr="0DF470E9" w:rsidR="0DF470E9">
        <w:rPr>
          <w:rFonts w:ascii="FreeSerif" w:hAnsi="FreeSerif" w:cs="Arial"/>
          <w:sz w:val="24"/>
          <w:szCs w:val="24"/>
          <w:lang w:val="en-GB"/>
        </w:rPr>
        <w:t>Thébault</w:t>
      </w:r>
      <w:proofErr w:type="spellEnd"/>
      <w:r w:rsidRPr="0DF470E9" w:rsidR="0DF470E9">
        <w:rPr>
          <w:rFonts w:ascii="FreeSerif" w:hAnsi="FreeSerif" w:eastAsia="Arial" w:cs="Arial"/>
          <w:sz w:val="24"/>
          <w:szCs w:val="24"/>
          <w:lang w:val="en-GB"/>
        </w:rPr>
        <w:t xml:space="preserve"> and Fontaine, 2010). Therefore, whether plant functional diversity is stabilizing or not may depend on whether the animal community consists of mutualists or antagonists. The strength of this diversity-structure relationship, however, is contingent on the specialization of the animal community (Fig. </w:t>
      </w:r>
      <w:r w:rsidRPr="0DF470E9" w:rsidR="0DF470E9">
        <w:rPr>
          <w:rFonts w:ascii="FreeSerif" w:hAnsi="FreeSerif" w:eastAsia="Arial" w:cs="Arial"/>
          <w:sz w:val="24"/>
          <w:szCs w:val="24"/>
          <w:lang w:val="en-GB"/>
        </w:rPr>
        <w:t>2</w:t>
      </w:r>
      <w:r w:rsidRPr="0DF470E9" w:rsidR="0DF470E9">
        <w:rPr>
          <w:rFonts w:ascii="FreeSerif" w:hAnsi="FreeSerif" w:eastAsia="Arial" w:cs="Arial"/>
          <w:sz w:val="24"/>
          <w:szCs w:val="24"/>
          <w:lang w:val="en-GB"/>
        </w:rPr>
        <w:t xml:space="preserve">). For example, </w:t>
      </w:r>
      <w:proofErr w:type="spellStart"/>
      <w:r w:rsidRPr="0DF470E9" w:rsidR="0DF470E9">
        <w:rPr>
          <w:rFonts w:ascii="FreeSerif" w:hAnsi="FreeSerif" w:eastAsia="Arial" w:cs="Arial"/>
          <w:sz w:val="24"/>
          <w:szCs w:val="24"/>
          <w:lang w:val="en-GB"/>
        </w:rPr>
        <w:t>nestedness</w:t>
      </w:r>
      <w:proofErr w:type="spellEnd"/>
      <w:r w:rsidRPr="0DF470E9" w:rsidR="0DF470E9">
        <w:rPr>
          <w:rFonts w:ascii="FreeSerif" w:hAnsi="FreeSerif" w:eastAsia="Arial" w:cs="Arial"/>
          <w:sz w:val="24"/>
          <w:szCs w:val="24"/>
          <w:lang w:val="en-GB"/>
        </w:rPr>
        <w:t xml:space="preserve"> decreases much more rapidly with plant functional diversity when there are a higher proportion of specialists in the animal community. Therefore, plant functional diversity and trait composition of the animal community interact to determine network structure.</w:t>
      </w:r>
    </w:p>
    <w:p xmlns:wp14="http://schemas.microsoft.com/office/word/2010/wordml" w:rsidP="0DF470E9" w14:paraId="4A2D474F" wp14:textId="77777777">
      <w:pPr>
        <w:pStyle w:val="Normal"/>
        <w:spacing w:line="360" w:lineRule="auto"/>
        <w:jc w:val="left"/>
        <w:rPr>
          <w:rFonts w:ascii="FreeSerif" w:hAnsi="FreeSerif" w:eastAsia="Arial" w:cs="Arial"/>
          <w:sz w:val="24"/>
          <w:szCs w:val="24"/>
          <w:lang w:val="en-GB"/>
        </w:rPr>
      </w:pPr>
    </w:p>
    <w:tbl>
      <w:tblPr>
        <w:tblW w:w="9072" w:type="dxa"/>
        <w:jc w:val="left"/>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
      <w:tblGrid>
        <w:gridCol w:w="9072"/>
      </w:tblGrid>
      <w:tr xmlns:wp14="http://schemas.microsoft.com/office/word/2010/wordml" w:rsidTr="0DF470E9" w14:paraId="47ED1ADF" wp14:textId="77777777">
        <w:trPr/>
        <w:tc>
          <w:tcPr>
            <w:tcW w:w="9072"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108" w:type="dxa"/>
            </w:tcMar>
          </w:tcPr>
          <w:p w14:paraId="67385CE7" wp14:textId="77777777">
            <w:pPr>
              <w:pStyle w:val="Normal"/>
              <w:spacing w:before="0" w:after="0" w:line="360" w:lineRule="auto"/>
              <w:jc w:val="center"/>
              <w:rPr>
                <w:rFonts w:ascii="FreeSerif" w:hAnsi="FreeSerif"/>
                <w:sz w:val="24"/>
                <w:szCs w:val="24"/>
              </w:rPr>
            </w:pPr>
            <w:r>
              <w:rPr>
                <w:rFonts w:ascii="FreeSerif" w:hAnsi="FreeSerif"/>
                <w:sz w:val="24"/>
                <w:szCs w:val="24"/>
              </w:rPr>
              <w:drawing>
                <wp:inline xmlns:wp14="http://schemas.microsoft.com/office/word/2010/wordprocessingDrawing" distT="0" distB="0" distL="114935" distR="114935" wp14:anchorId="2CD4A9ED" wp14:editId="7777777">
                  <wp:extent cx="5615940" cy="39662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15940" cy="3966210"/>
                          </a:xfrm>
                          <a:prstGeom prst="rect">
                            <a:avLst/>
                          </a:prstGeom>
                        </pic:spPr>
                      </pic:pic>
                    </a:graphicData>
                  </a:graphic>
                </wp:inline>
              </w:drawing>
            </w:r>
          </w:p>
        </w:tc>
      </w:tr>
      <w:tr xmlns:wp14="http://schemas.microsoft.com/office/word/2010/wordml" w:rsidTr="0DF470E9" w14:paraId="232A6172" wp14:textId="77777777">
        <w:trPr/>
        <w:tc>
          <w:tcPr>
            <w:tcW w:w="9072"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108" w:type="dxa"/>
            </w:tcMar>
          </w:tcPr>
          <w:p w:rsidP="0DF470E9" w14:paraId="3DF3C4A5" w14:noSpellErr="1" wp14:textId="5C8BFAEC">
            <w:pPr>
              <w:pStyle w:val="Normal"/>
              <w:spacing w:before="0" w:after="0" w:line="360" w:lineRule="auto"/>
              <w:jc w:val="left"/>
              <w:rPr>
                <w:rFonts w:ascii="FreeSerif" w:hAnsi="FreeSerif"/>
                <w:sz w:val="24"/>
                <w:szCs w:val="24"/>
              </w:rPr>
            </w:pPr>
            <w:r w:rsidRPr="0DF470E9" w:rsidR="0DF470E9">
              <w:rPr>
                <w:rFonts w:ascii="FreeSerif" w:hAnsi="FreeSerif" w:cs="Arial"/>
                <w:b w:val="1"/>
                <w:bCs w:val="1"/>
                <w:sz w:val="24"/>
                <w:szCs w:val="24"/>
                <w:lang w:val="en-GB"/>
              </w:rPr>
              <w:t xml:space="preserve">Figure 2 | Predicted network architecture of plant-animal interactions due to variation in plant functional diversity and the proportion of specialist animal species. </w:t>
            </w:r>
            <w:r w:rsidRPr="0DF470E9" w:rsidR="0DF470E9">
              <w:rPr>
                <w:rFonts w:ascii="FreeSerif" w:hAnsi="FreeSerif" w:cs="Arial"/>
                <w:b w:val="0"/>
                <w:bCs w:val="0"/>
                <w:sz w:val="24"/>
                <w:szCs w:val="24"/>
                <w:lang w:val="en-GB"/>
              </w:rPr>
              <w:t xml:space="preserve">Code used to conduct these simulations and generate these figures is </w:t>
            </w:r>
            <w:r w:rsidRPr="0DF470E9" w:rsidR="0DF470E9">
              <w:rPr>
                <w:rFonts w:ascii="FreeSerif" w:hAnsi="FreeSerif" w:cs="Arial"/>
                <w:b w:val="0"/>
                <w:bCs w:val="0"/>
                <w:sz w:val="24"/>
                <w:szCs w:val="24"/>
                <w:lang w:val="en-GB"/>
              </w:rPr>
              <w:t xml:space="preserve">publicly available at </w:t>
            </w:r>
            <w:r w:rsidRPr="0DF470E9" w:rsidR="0DF470E9">
              <w:rPr>
                <w:rFonts w:ascii="FreeSerif" w:hAnsi="FreeSerif" w:eastAsia="Arial" w:cs="Arial"/>
                <w:sz w:val="24"/>
                <w:szCs w:val="24"/>
                <w:lang w:val="en-GB"/>
              </w:rPr>
              <w:t>https://github.com/mabarbour/network_assembly</w:t>
            </w:r>
            <w:r w:rsidRPr="0DF470E9" w:rsidR="0DF470E9">
              <w:rPr>
                <w:rFonts w:ascii="FreeSerif" w:hAnsi="FreeSerif" w:eastAsia="Arial" w:cs="Arial"/>
                <w:sz w:val="24"/>
                <w:szCs w:val="24"/>
                <w:lang w:val="en-GB"/>
              </w:rPr>
              <w:t>.</w:t>
            </w:r>
          </w:p>
        </w:tc>
      </w:tr>
    </w:tbl>
    <w:p xmlns:wp14="http://schemas.microsoft.com/office/word/2010/wordml" w:rsidP="0DF470E9" w14:paraId="0DD537D1" wp14:textId="77777777">
      <w:pPr>
        <w:pStyle w:val="Normal"/>
        <w:spacing w:line="360" w:lineRule="auto"/>
        <w:jc w:val="left"/>
        <w:rPr>
          <w:rFonts w:ascii="FreeSerif" w:hAnsi="FreeSerif" w:eastAsia="Arial" w:cs="Arial"/>
          <w:sz w:val="24"/>
          <w:szCs w:val="24"/>
          <w:lang w:val="en-GB"/>
        </w:rPr>
      </w:pPr>
    </w:p>
    <w:p xmlns:wp14="http://schemas.microsoft.com/office/word/2010/wordml" w:rsidP="0DF470E9" w14:paraId="0DE5D2CF" wp14:textId="77777777" wp14:noSpellErr="1">
      <w:pPr>
        <w:pStyle w:val="Normal"/>
        <w:spacing w:line="360" w:lineRule="auto"/>
        <w:jc w:val="left"/>
        <w:rPr>
          <w:rFonts w:ascii="FreeSerif" w:hAnsi="FreeSerif" w:eastAsia="Calibri Light" w:cs="Calibri Light"/>
          <w:b w:val="1"/>
          <w:bCs w:val="1"/>
          <w:color w:val="auto"/>
          <w:sz w:val="24"/>
          <w:szCs w:val="24"/>
          <w:lang w:val="en-GB"/>
        </w:rPr>
      </w:pPr>
      <w:r w:rsidRPr="0DF470E9" w:rsidR="0DF470E9">
        <w:rPr>
          <w:rFonts w:ascii="FreeSerif" w:hAnsi="FreeSerif" w:eastAsia="Calibri Light" w:cs="Calibri Light"/>
          <w:b w:val="1"/>
          <w:bCs w:val="1"/>
          <w:color w:val="auto"/>
          <w:sz w:val="24"/>
          <w:szCs w:val="24"/>
          <w:lang w:val="en-GB"/>
        </w:rPr>
        <w:t>Future Directions</w:t>
      </w:r>
    </w:p>
    <w:p xmlns:wp14="http://schemas.microsoft.com/office/word/2010/wordml" w:rsidP="0DF470E9" w14:paraId="67FA0A76" wp14:textId="1B578818">
      <w:pPr>
        <w:pStyle w:val="Normal"/>
        <w:spacing w:line="360" w:lineRule="auto"/>
        <w:jc w:val="left"/>
        <w:rPr>
          <w:rFonts w:ascii="FreeSerif" w:hAnsi="FreeSerif"/>
          <w:sz w:val="24"/>
          <w:szCs w:val="24"/>
        </w:rPr>
      </w:pPr>
      <w:r w:rsidRPr="0DF470E9" w:rsidR="0DF470E9">
        <w:rPr>
          <w:rFonts w:ascii="FreeSerif" w:hAnsi="FreeSerif" w:eastAsia="Arial" w:cs="Arial"/>
          <w:sz w:val="24"/>
          <w:szCs w:val="24"/>
          <w:lang w:val="en-GB"/>
        </w:rPr>
        <w:t xml:space="preserve">Our heuristic model takes an important step toward predicting the relationship between </w:t>
      </w:r>
      <w:r w:rsidRPr="0DF470E9" w:rsidR="0DF470E9">
        <w:rPr>
          <w:rFonts w:ascii="FreeSerif" w:hAnsi="FreeSerif" w:eastAsia="Arial" w:cs="Arial"/>
          <w:sz w:val="24"/>
          <w:szCs w:val="24"/>
          <w:lang w:val="en-GB"/>
        </w:rPr>
        <w:t>diversity and</w:t>
      </w:r>
      <w:r w:rsidRPr="0DF470E9" w:rsidR="0DF470E9">
        <w:rPr>
          <w:rFonts w:ascii="FreeSerif" w:hAnsi="FreeSerif" w:eastAsia="Arial" w:cs="Arial"/>
          <w:sz w:val="24"/>
          <w:szCs w:val="24"/>
          <w:lang w:val="en-GB"/>
        </w:rPr>
        <w:t xml:space="preserve"> </w:t>
      </w:r>
      <w:r w:rsidRPr="0DF470E9" w:rsidR="0DF470E9">
        <w:rPr>
          <w:rFonts w:ascii="FreeSerif" w:hAnsi="FreeSerif" w:eastAsia="Arial" w:cs="Arial"/>
          <w:sz w:val="24"/>
          <w:szCs w:val="24"/>
          <w:lang w:val="en-GB"/>
        </w:rPr>
        <w:t xml:space="preserve">interaction </w:t>
      </w:r>
      <w:r w:rsidRPr="0DF470E9" w:rsidR="0DF470E9">
        <w:rPr>
          <w:rFonts w:ascii="FreeSerif" w:hAnsi="FreeSerif" w:eastAsia="Arial" w:cs="Arial"/>
          <w:sz w:val="24"/>
          <w:szCs w:val="24"/>
          <w:lang w:val="en-GB"/>
        </w:rPr>
        <w:t>structure</w:t>
      </w:r>
      <w:r w:rsidRPr="0DF470E9" w:rsidR="0DF470E9">
        <w:rPr>
          <w:rFonts w:ascii="FreeSerif" w:hAnsi="FreeSerif" w:eastAsia="Arial" w:cs="Arial"/>
          <w:sz w:val="24"/>
          <w:szCs w:val="24"/>
          <w:lang w:val="en-GB"/>
        </w:rPr>
        <w:t xml:space="preserve"> for plant-animal</w:t>
      </w:r>
      <w:r w:rsidRPr="0DF470E9" w:rsidR="0DF470E9">
        <w:rPr>
          <w:rFonts w:ascii="FreeSerif" w:hAnsi="FreeSerif" w:eastAsia="Arial" w:cs="Arial"/>
          <w:sz w:val="24"/>
          <w:szCs w:val="24"/>
          <w:lang w:val="en-GB"/>
        </w:rPr>
        <w:t xml:space="preserve"> networks</w:t>
      </w:r>
      <w:r w:rsidRPr="0DF470E9" w:rsidR="0DF470E9">
        <w:rPr>
          <w:rFonts w:ascii="FreeSerif" w:hAnsi="FreeSerif" w:eastAsia="Arial" w:cs="Arial"/>
          <w:sz w:val="24"/>
          <w:szCs w:val="24"/>
          <w:lang w:val="en-GB"/>
        </w:rPr>
        <w:t>; however, these predictions need to be tested. One way to do this would be to leverage the large number of plant-animal networks that are publicly available (e.g. Web of Life, Fortuna et al. 2014). As an example, one could use the observed normalized degree distributions of the animal species as a proxy for their niche width in functional trait space. Modelling plant functional diversity poses a greater challenge for applying to real data, because prior studies often neglect to measure plant functional traits, although this is changing (</w:t>
      </w:r>
      <w:proofErr w:type="spellStart"/>
      <w:r w:rsidRPr="0DF470E9" w:rsidR="0DF470E9">
        <w:rPr>
          <w:rFonts w:ascii="FreeSerif" w:hAnsi="FreeSerif" w:eastAsia="Arial" w:cs="Arial"/>
          <w:sz w:val="24"/>
          <w:szCs w:val="24"/>
          <w:lang w:val="en-GB"/>
        </w:rPr>
        <w:t>Crea</w:t>
      </w:r>
      <w:proofErr w:type="spellEnd"/>
      <w:r w:rsidRPr="0DF470E9" w:rsidR="0DF470E9">
        <w:rPr>
          <w:rFonts w:ascii="FreeSerif" w:hAnsi="FreeSerif" w:eastAsia="Arial" w:cs="Arial"/>
          <w:sz w:val="24"/>
          <w:szCs w:val="24"/>
          <w:lang w:val="en-GB"/>
        </w:rPr>
        <w:t xml:space="preserve"> et al. 2015). If trait data is not available for the network, one could extract plant trait data from global databases (e.g. TRY, </w:t>
      </w:r>
      <w:proofErr w:type="spellStart"/>
      <w:r w:rsidRPr="0DF470E9" w:rsidR="0DF470E9">
        <w:rPr>
          <w:rFonts w:ascii="FreeSerif" w:hAnsi="FreeSerif" w:eastAsia="Arial" w:cs="Arial"/>
          <w:sz w:val="24"/>
          <w:szCs w:val="24"/>
          <w:lang w:val="en-GB"/>
        </w:rPr>
        <w:t>Kattge</w:t>
      </w:r>
      <w:proofErr w:type="spellEnd"/>
      <w:r w:rsidRPr="0DF470E9" w:rsidR="0DF470E9">
        <w:rPr>
          <w:rFonts w:ascii="FreeSerif" w:hAnsi="FreeSerif" w:eastAsia="Arial" w:cs="Arial"/>
          <w:sz w:val="24"/>
          <w:szCs w:val="24"/>
          <w:lang w:val="en-GB"/>
        </w:rPr>
        <w:t xml:space="preserve"> et al. 2011) and use an appropriate metric of functional trait diversity for the plant community. Alternatively, one could use phylogenetic relationships among plant species as a proxy for functional trait diversity. This a</w:t>
      </w:r>
      <w:r w:rsidRPr="0DF470E9" w:rsidR="0DF470E9">
        <w:rPr>
          <w:rFonts w:ascii="FreeSerif" w:hAnsi="FreeSerif" w:eastAsia="Arial" w:cs="Arial"/>
          <w:sz w:val="24"/>
          <w:szCs w:val="24"/>
          <w:lang w:val="en-GB"/>
        </w:rPr>
        <w:t>pproach could be quite promising</w:t>
      </w:r>
      <w:r w:rsidRPr="0DF470E9" w:rsidR="0DF470E9">
        <w:rPr>
          <w:rFonts w:ascii="FreeSerif" w:hAnsi="FreeSerif" w:eastAsia="Arial" w:cs="Arial"/>
          <w:sz w:val="24"/>
          <w:szCs w:val="24"/>
          <w:lang w:val="en-GB"/>
        </w:rPr>
        <w:t xml:space="preserve">, seeing has how phylogenetic diversity can often encapsulate diversity of important, but unmeasured functional traits (Srivastava et al. 2012), and </w:t>
      </w:r>
      <w:r w:rsidRPr="0DF470E9" w:rsidR="0DF470E9">
        <w:rPr>
          <w:rFonts w:ascii="FreeSerif" w:hAnsi="FreeSerif" w:eastAsia="Arial" w:cs="Arial"/>
          <w:sz w:val="24"/>
          <w:szCs w:val="24"/>
          <w:lang w:val="en-GB"/>
        </w:rPr>
        <w:t>can be</w:t>
      </w:r>
      <w:r w:rsidRPr="0DF470E9" w:rsidR="0DF470E9">
        <w:rPr>
          <w:rFonts w:ascii="FreeSerif" w:hAnsi="FreeSerif" w:eastAsia="Arial" w:cs="Arial"/>
          <w:sz w:val="24"/>
          <w:szCs w:val="24"/>
          <w:lang w:val="en-GB"/>
        </w:rPr>
        <w:t xml:space="preserve"> a better predictor of ecosystem function than species diversity or functional diversity (Cadotte et al. 2009). Taking advantage of these observational data will likely reveal much information about network assembly, but it will also be limited by the range of plant trait diversity and animal degree distributions observed in real networks. Perhaps the best test of our model would be to take advantage of plant-animal interactions that have been collected across the accumulating number of biodiversity-ecosystem function studies (Hooper et al. 2005 and Cardinale et al. 2012) or design an experiment that explicitly manipulates plant functional diversity and animal degree distributions.  </w:t>
      </w:r>
    </w:p>
    <w:p xmlns:wp14="http://schemas.microsoft.com/office/word/2010/wordml" w:rsidP="0DF470E9" w14:paraId="68729594" wp14:noSpellErr="1" wp14:textId="7BDB50D9">
      <w:pPr>
        <w:pStyle w:val="Normal"/>
        <w:spacing w:line="360" w:lineRule="auto"/>
        <w:jc w:val="left"/>
        <w:rPr>
          <w:rFonts w:ascii="FreeSerif" w:hAnsi="FreeSerif" w:cs="Arial"/>
          <w:sz w:val="24"/>
          <w:szCs w:val="24"/>
          <w:lang w:val="en-GB"/>
        </w:rPr>
      </w:pPr>
      <w:r w:rsidRPr="0DF470E9" w:rsidR="0DF470E9">
        <w:rPr>
          <w:rFonts w:ascii="FreeSerif" w:hAnsi="FreeSerif" w:cs="Arial"/>
          <w:sz w:val="24"/>
          <w:szCs w:val="24"/>
          <w:lang w:val="en-GB"/>
        </w:rPr>
        <w:t xml:space="preserve">By focusing on functional </w:t>
      </w:r>
      <w:r w:rsidRPr="0DF470E9" w:rsidR="0DF470E9">
        <w:rPr>
          <w:rFonts w:ascii="FreeSerif" w:hAnsi="FreeSerif" w:cs="Arial"/>
          <w:sz w:val="24"/>
          <w:szCs w:val="24"/>
          <w:lang w:val="en-GB"/>
        </w:rPr>
        <w:t xml:space="preserve">diversity rather than species diversity, our model could also integrate the effects of intraspecific trait variation. There is a growing empirical support for the important role intraspecific trait variation can play in shaping network structure (Barbour et al. 2016). However, there is currently little guidance on how we would expect inter- and intraspecific variation to scale up to affect interaction networks in diverse communities. We think this is an exciting direction that future research should explore. </w:t>
      </w:r>
    </w:p>
    <w:p xmlns:wp14="http://schemas.microsoft.com/office/word/2010/wordml" w:rsidP="0DF470E9" w14:paraId="48580330" wp14:noSpellErr="1" wp14:textId="04669E3D">
      <w:pPr>
        <w:pStyle w:val="Normal"/>
        <w:spacing w:line="360" w:lineRule="auto"/>
        <w:jc w:val="left"/>
        <w:rPr>
          <w:rFonts w:ascii="FreeSerif" w:hAnsi="FreeSerif" w:cs="Arial"/>
          <w:sz w:val="24"/>
          <w:szCs w:val="24"/>
          <w:lang w:val="en-GB"/>
        </w:rPr>
      </w:pPr>
      <w:r w:rsidRPr="0DF470E9" w:rsidR="0DF470E9">
        <w:rPr>
          <w:rFonts w:ascii="FreeSerif" w:hAnsi="FreeSerif" w:cs="Arial"/>
          <w:sz w:val="24"/>
          <w:szCs w:val="24"/>
          <w:lang w:val="en-GB"/>
        </w:rPr>
        <w:t xml:space="preserve">An important issue that our model does not address is how the positive relationship between plant functional diversity and plant productivity (Tilman et al. 1997; Cadotte 2017) would modify the predictions from our model. From an interaction strength perspective, higher productivity can destabilize communities due to the "paradox of enrichment" (Rosenzweig 1971). However, productivity is often associated with increased habitat complexity in terrestrial environments, which can attract upper trophic levels that would prevent population outbreaks of </w:t>
      </w:r>
      <w:r w:rsidRPr="0DF470E9" w:rsidR="0DF470E9">
        <w:rPr>
          <w:rFonts w:ascii="FreeSerif" w:hAnsi="FreeSerif" w:cs="Arial"/>
          <w:sz w:val="24"/>
          <w:szCs w:val="24"/>
          <w:lang w:val="en-GB"/>
        </w:rPr>
        <w:t xml:space="preserve">primary consumers (e.g. </w:t>
      </w:r>
      <w:r w:rsidRPr="0DF470E9" w:rsidR="0DF470E9">
        <w:rPr>
          <w:rFonts w:ascii="FreeSerif" w:hAnsi="FreeSerif" w:cs="Arial"/>
          <w:sz w:val="24"/>
          <w:szCs w:val="24"/>
          <w:lang w:val="en-GB"/>
        </w:rPr>
        <w:t>insect herbivores</w:t>
      </w:r>
      <w:r w:rsidRPr="0DF470E9" w:rsidR="0DF470E9">
        <w:rPr>
          <w:rFonts w:ascii="FreeSerif" w:hAnsi="FreeSerif" w:cs="Arial"/>
          <w:sz w:val="24"/>
          <w:szCs w:val="24"/>
          <w:lang w:val="en-GB"/>
        </w:rPr>
        <w:t>)</w:t>
      </w:r>
      <w:r w:rsidRPr="0DF470E9" w:rsidR="0DF470E9">
        <w:rPr>
          <w:rFonts w:ascii="FreeSerif" w:hAnsi="FreeSerif" w:cs="Arial"/>
          <w:sz w:val="24"/>
          <w:szCs w:val="24"/>
          <w:lang w:val="en-GB"/>
        </w:rPr>
        <w:t>. Indeed, empirical work from the Cedar Creek Biodiversity Experiment suggests that plant diversity stabilizes insect community dynamics (Haddad et al. 2011). Interestingly, our model suggests an</w:t>
      </w:r>
      <w:r w:rsidRPr="0DF470E9" w:rsidR="0DF470E9">
        <w:rPr>
          <w:rFonts w:ascii="FreeSerif" w:hAnsi="FreeSerif" w:cs="Arial"/>
          <w:sz w:val="24"/>
          <w:szCs w:val="24"/>
          <w:lang w:val="en-GB"/>
        </w:rPr>
        <w:t xml:space="preserve"> additional</w:t>
      </w:r>
      <w:r w:rsidRPr="0DF470E9" w:rsidR="0DF470E9">
        <w:rPr>
          <w:rFonts w:ascii="FreeSerif" w:hAnsi="FreeSerif" w:cs="Arial"/>
          <w:sz w:val="24"/>
          <w:szCs w:val="24"/>
          <w:lang w:val="en-GB"/>
        </w:rPr>
        <w:t xml:space="preserve"> mechanism – enhanced modularity – by which plant biodiversity enhances the stability of trophic networks.</w:t>
      </w:r>
    </w:p>
    <w:p xmlns:wp14="http://schemas.microsoft.com/office/word/2010/wordml" w:rsidP="0DF470E9" w14:paraId="1118FB89" wp14:textId="77777777">
      <w:pPr>
        <w:pStyle w:val="Normal"/>
        <w:spacing w:line="360" w:lineRule="auto"/>
        <w:jc w:val="left"/>
        <w:rPr>
          <w:rFonts w:ascii="FreeSerif" w:hAnsi="FreeSerif" w:cs="Arial"/>
          <w:sz w:val="24"/>
          <w:szCs w:val="24"/>
          <w:lang w:val="en-GB"/>
        </w:rPr>
      </w:pPr>
    </w:p>
    <w:p xmlns:wp14="http://schemas.microsoft.com/office/word/2010/wordml" w:rsidP="0DF470E9" w14:paraId="6A314638" wp14:textId="77777777" wp14:noSpellErr="1">
      <w:pPr>
        <w:pStyle w:val="Heading1"/>
        <w:numPr>
          <w:numId w:val="0"/>
        </w:numPr>
        <w:spacing w:line="360" w:lineRule="auto"/>
        <w:jc w:val="left"/>
        <w:rPr>
          <w:rFonts w:ascii="FreeSerif" w:hAnsi="FreeSerif"/>
          <w:b w:val="1"/>
          <w:bCs w:val="1"/>
          <w:color w:val="auto"/>
          <w:sz w:val="24"/>
          <w:szCs w:val="24"/>
          <w:lang w:val="en-GB"/>
        </w:rPr>
      </w:pPr>
      <w:r w:rsidRPr="0DF470E9" w:rsidR="0DF470E9">
        <w:rPr>
          <w:rFonts w:ascii="FreeSerif" w:hAnsi="FreeSerif"/>
          <w:b w:val="1"/>
          <w:bCs w:val="1"/>
          <w:color w:val="auto"/>
          <w:sz w:val="24"/>
          <w:szCs w:val="24"/>
          <w:lang w:val="en-GB"/>
        </w:rPr>
        <w:t>Conclusion</w:t>
      </w:r>
    </w:p>
    <w:p xmlns:wp14="http://schemas.microsoft.com/office/word/2010/wordml" w:rsidP="0DF470E9" w14:paraId="0BD087CA" wp14:noSpellErr="1" wp14:textId="55E63E17">
      <w:pPr>
        <w:pStyle w:val="Normal"/>
        <w:spacing w:line="360" w:lineRule="auto"/>
        <w:jc w:val="left"/>
        <w:rPr>
          <w:rFonts w:ascii="FreeSerif" w:hAnsi="FreeSerif"/>
          <w:sz w:val="24"/>
          <w:szCs w:val="24"/>
        </w:rPr>
      </w:pPr>
      <w:r w:rsidRPr="0DF470E9" w:rsidR="0DF470E9">
        <w:rPr>
          <w:rFonts w:ascii="FreeSerif" w:hAnsi="FreeSerif" w:cs="Arial"/>
          <w:sz w:val="24"/>
          <w:szCs w:val="24"/>
          <w:lang w:val="en-GB"/>
        </w:rPr>
        <w:t xml:space="preserve">Resolving the diversity-stability debate requires a mechanistic understanding of the relationship between diversity, network structure, and stability. The heuristic model we propose takes us a step closer toward understanding the often-neglected link between diversity and network structure. Our functional trait model predicts that increasing plant functional diversity will enhance the modular structure of the network; however, this relationship is dampened when interacting with a generalist animal community. Importantly, our model offers testable predictions that can be acquired </w:t>
      </w:r>
      <w:r w:rsidRPr="0DF470E9" w:rsidR="0DF470E9">
        <w:rPr>
          <w:rFonts w:ascii="FreeSerif" w:hAnsi="FreeSerif" w:cs="Arial"/>
          <w:sz w:val="24"/>
          <w:szCs w:val="24"/>
          <w:lang w:val="en-GB"/>
        </w:rPr>
        <w:t>from e</w:t>
      </w:r>
      <w:r w:rsidRPr="0DF470E9" w:rsidR="0DF470E9">
        <w:rPr>
          <w:rFonts w:ascii="FreeSerif" w:hAnsi="FreeSerif" w:cs="Arial"/>
          <w:sz w:val="24"/>
          <w:szCs w:val="24"/>
          <w:lang w:val="en-GB"/>
        </w:rPr>
        <w:t xml:space="preserve">xisting </w:t>
      </w:r>
      <w:r w:rsidRPr="0DF470E9" w:rsidR="0DF470E9">
        <w:rPr>
          <w:rFonts w:ascii="FreeSerif" w:hAnsi="FreeSerif" w:cs="Arial"/>
          <w:sz w:val="24"/>
          <w:szCs w:val="24"/>
          <w:lang w:val="en-GB"/>
        </w:rPr>
        <w:t>e</w:t>
      </w:r>
      <w:r w:rsidRPr="0DF470E9" w:rsidR="0DF470E9">
        <w:rPr>
          <w:rFonts w:ascii="FreeSerif" w:hAnsi="FreeSerif" w:cs="Arial"/>
          <w:sz w:val="24"/>
          <w:szCs w:val="24"/>
          <w:lang w:val="en-GB"/>
        </w:rPr>
        <w:t xml:space="preserve">mpirical data. Given the theoretical relationships between network structure and stability, our model implies that plant trait diversity could stabilize plant-herbivore networks, but has the potential to destabilize networks of mutualistic interactions by eroding their nested architecture. If we want to predict how the loss of biodiversity will affect the stability of ecosystem services that humans rely upon, </w:t>
      </w:r>
      <w:r w:rsidRPr="0DF470E9" w:rsidR="0DF470E9">
        <w:rPr>
          <w:rFonts w:ascii="FreeSerif" w:hAnsi="FreeSerif" w:cs="Arial"/>
          <w:sz w:val="24"/>
          <w:szCs w:val="24"/>
          <w:lang w:val="en-GB"/>
        </w:rPr>
        <w:t xml:space="preserve">future work needs to continue to </w:t>
      </w:r>
      <w:r w:rsidRPr="0DF470E9" w:rsidR="0DF470E9">
        <w:rPr>
          <w:rFonts w:ascii="FreeSerif" w:hAnsi="FreeSerif" w:cs="Arial"/>
          <w:sz w:val="24"/>
          <w:szCs w:val="24"/>
          <w:lang w:val="en-GB"/>
        </w:rPr>
        <w:t xml:space="preserve">dissect </w:t>
      </w:r>
      <w:r w:rsidRPr="0DF470E9" w:rsidR="0DF470E9">
        <w:rPr>
          <w:rFonts w:ascii="FreeSerif" w:hAnsi="FreeSerif" w:cs="Arial"/>
          <w:sz w:val="24"/>
          <w:szCs w:val="24"/>
          <w:lang w:val="en-GB"/>
        </w:rPr>
        <w:t xml:space="preserve">the </w:t>
      </w:r>
      <w:r w:rsidRPr="0DF470E9" w:rsidR="0DF470E9">
        <w:rPr>
          <w:rFonts w:ascii="FreeSerif" w:hAnsi="FreeSerif" w:cs="Arial"/>
          <w:sz w:val="24"/>
          <w:szCs w:val="24"/>
          <w:lang w:val="en-GB"/>
        </w:rPr>
        <w:t xml:space="preserve">complex </w:t>
      </w:r>
      <w:r w:rsidRPr="0DF470E9" w:rsidR="0DF470E9">
        <w:rPr>
          <w:rFonts w:ascii="FreeSerif" w:hAnsi="FreeSerif" w:cs="Arial"/>
          <w:sz w:val="24"/>
          <w:szCs w:val="24"/>
          <w:lang w:val="en-GB"/>
        </w:rPr>
        <w:t>relationship between diversity, network structure, and ecosystem stability</w:t>
      </w:r>
    </w:p>
    <w:p xmlns:wp14="http://schemas.microsoft.com/office/word/2010/wordml" w:rsidP="0DF470E9" w14:paraId="6D169504" wp14:textId="77777777">
      <w:pPr>
        <w:pStyle w:val="Normal"/>
        <w:spacing w:line="360" w:lineRule="auto"/>
        <w:jc w:val="left"/>
        <w:rPr>
          <w:rFonts w:ascii="FreeSerif" w:hAnsi="FreeSerif"/>
          <w:sz w:val="24"/>
          <w:szCs w:val="24"/>
          <w:lang w:val="en-GB"/>
        </w:rPr>
      </w:pPr>
    </w:p>
    <w:p xmlns:wp14="http://schemas.microsoft.com/office/word/2010/wordml" w:rsidP="0DF470E9" w14:paraId="440DB5F4" wp14:textId="77777777" wp14:noSpellErr="1">
      <w:pPr>
        <w:pStyle w:val="Heading1"/>
        <w:numPr>
          <w:numId w:val="0"/>
        </w:numPr>
        <w:spacing w:line="360" w:lineRule="auto"/>
        <w:jc w:val="left"/>
        <w:rPr>
          <w:rFonts w:ascii="FreeSerif" w:hAnsi="FreeSerif"/>
          <w:b w:val="1"/>
          <w:bCs w:val="1"/>
          <w:color w:val="auto"/>
          <w:sz w:val="24"/>
          <w:szCs w:val="24"/>
          <w:lang w:val="en-GB"/>
        </w:rPr>
      </w:pPr>
      <w:r w:rsidRPr="0DF470E9" w:rsidR="0DF470E9">
        <w:rPr>
          <w:rFonts w:ascii="FreeSerif" w:hAnsi="FreeSerif"/>
          <w:b w:val="1"/>
          <w:bCs w:val="1"/>
          <w:color w:val="auto"/>
          <w:sz w:val="24"/>
          <w:szCs w:val="24"/>
          <w:lang w:val="en-GB"/>
        </w:rPr>
        <w:t>References</w:t>
      </w:r>
    </w:p>
    <w:p xmlns:wp14="http://schemas.microsoft.com/office/word/2010/wordml" w:rsidP="0DF470E9" w14:paraId="4632E527" wp14:textId="1C6554B2">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Almeida-Neto, M., </w:t>
      </w:r>
      <w:proofErr w:type="spellStart"/>
      <w:r w:rsidRPr="0DF470E9" w:rsidR="0DF470E9">
        <w:rPr>
          <w:rFonts w:ascii="FreeSerif" w:hAnsi="FreeSerif" w:eastAsia="Arial" w:cs="Arial"/>
          <w:color w:val="000000" w:themeColor="accent6" w:themeTint="FF" w:themeShade="FF"/>
          <w:sz w:val="24"/>
          <w:szCs w:val="24"/>
          <w:lang w:val="en-GB"/>
        </w:rPr>
        <w:t>Guimarães</w:t>
      </w:r>
      <w:proofErr w:type="spellEnd"/>
      <w:r w:rsidRPr="0DF470E9" w:rsidR="0DF470E9">
        <w:rPr>
          <w:rFonts w:ascii="FreeSerif" w:hAnsi="FreeSerif" w:eastAsia="Arial" w:cs="Arial"/>
          <w:color w:val="000000" w:themeColor="accent6" w:themeTint="FF" w:themeShade="FF"/>
          <w:sz w:val="24"/>
          <w:szCs w:val="24"/>
          <w:lang w:val="en-GB"/>
        </w:rPr>
        <w:t xml:space="preserve">, P., </w:t>
      </w:r>
      <w:proofErr w:type="spellStart"/>
      <w:r w:rsidRPr="0DF470E9" w:rsidR="0DF470E9">
        <w:rPr>
          <w:rFonts w:ascii="FreeSerif" w:hAnsi="FreeSerif" w:eastAsia="Arial" w:cs="Arial"/>
          <w:color w:val="000000" w:themeColor="accent6" w:themeTint="FF" w:themeShade="FF"/>
          <w:sz w:val="24"/>
          <w:szCs w:val="24"/>
          <w:lang w:val="en-GB"/>
        </w:rPr>
        <w:t>Guimarães</w:t>
      </w:r>
      <w:proofErr w:type="spellEnd"/>
      <w:r w:rsidRPr="0DF470E9" w:rsidR="0DF470E9">
        <w:rPr>
          <w:rFonts w:ascii="FreeSerif" w:hAnsi="FreeSerif" w:eastAsia="Arial" w:cs="Arial"/>
          <w:color w:val="000000" w:themeColor="accent6" w:themeTint="FF" w:themeShade="FF"/>
          <w:sz w:val="24"/>
          <w:szCs w:val="24"/>
          <w:lang w:val="en-GB"/>
        </w:rPr>
        <w:t xml:space="preserve">, P. R., Loyola, R. D., &amp; Ulrich, W. (2008). A consistent metric for </w:t>
      </w:r>
      <w:proofErr w:type="spellStart"/>
      <w:r w:rsidRPr="0DF470E9" w:rsidR="0DF470E9">
        <w:rPr>
          <w:rFonts w:ascii="FreeSerif" w:hAnsi="FreeSerif" w:eastAsia="Arial" w:cs="Arial"/>
          <w:color w:val="000000" w:themeColor="accent6" w:themeTint="FF" w:themeShade="FF"/>
          <w:sz w:val="24"/>
          <w:szCs w:val="24"/>
          <w:lang w:val="en-GB"/>
        </w:rPr>
        <w:t>nestedness</w:t>
      </w:r>
      <w:proofErr w:type="spellEnd"/>
      <w:r w:rsidRPr="0DF470E9" w:rsidR="0DF470E9">
        <w:rPr>
          <w:rFonts w:ascii="FreeSerif" w:hAnsi="FreeSerif" w:eastAsia="Arial" w:cs="Arial"/>
          <w:color w:val="000000" w:themeColor="accent6" w:themeTint="FF" w:themeShade="FF"/>
          <w:sz w:val="24"/>
          <w:szCs w:val="24"/>
          <w:lang w:val="en-GB"/>
        </w:rPr>
        <w:t xml:space="preserve"> analysis in ecological systems: reconciling concept and measurement. </w:t>
      </w:r>
      <w:r w:rsidRPr="0DF470E9" w:rsidR="0DF470E9">
        <w:rPr>
          <w:rFonts w:ascii="FreeSerif" w:hAnsi="FreeSerif" w:eastAsia="Arial" w:cs="Arial"/>
          <w:i w:val="1"/>
          <w:iCs w:val="1"/>
          <w:color w:val="000000" w:themeColor="accent6" w:themeTint="FF" w:themeShade="FF"/>
          <w:sz w:val="24"/>
          <w:szCs w:val="24"/>
          <w:lang w:val="en-GB"/>
        </w:rPr>
        <w:t>Oikos</w:t>
      </w:r>
      <w:r w:rsidRPr="0DF470E9" w:rsidR="0DF470E9">
        <w:rPr>
          <w:rFonts w:ascii="FreeSerif" w:hAnsi="FreeSerif" w:eastAsia="Arial" w:cs="Arial"/>
          <w:color w:val="000000" w:themeColor="accent6" w:themeTint="FF" w:themeShade="FF"/>
          <w:sz w:val="24"/>
          <w:szCs w:val="24"/>
          <w:lang w:val="en-GB"/>
        </w:rPr>
        <w:t>,</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117</w:t>
      </w:r>
      <w:r w:rsidRPr="0DF470E9" w:rsidR="0DF470E9">
        <w:rPr>
          <w:rFonts w:ascii="FreeSerif" w:hAnsi="FreeSerif" w:eastAsia="Arial" w:cs="Arial"/>
          <w:color w:val="000000" w:themeColor="accent6" w:themeTint="FF" w:themeShade="FF"/>
          <w:sz w:val="24"/>
          <w:szCs w:val="24"/>
          <w:lang w:val="en-GB"/>
        </w:rPr>
        <w:t>(8), 1227–1239.</w:t>
      </w:r>
    </w:p>
    <w:p xmlns:wp14="http://schemas.microsoft.com/office/word/2010/wordml" w:rsidP="0DF470E9" w14:paraId="21C04D96"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Barbour, M. A., Fortuna, M. A., </w:t>
      </w:r>
      <w:proofErr w:type="spellStart"/>
      <w:r w:rsidRPr="0DF470E9" w:rsidR="0DF470E9">
        <w:rPr>
          <w:rFonts w:ascii="FreeSerif" w:hAnsi="FreeSerif" w:eastAsia="Arial" w:cs="Arial"/>
          <w:color w:val="000000" w:themeColor="accent6" w:themeTint="FF" w:themeShade="FF"/>
          <w:sz w:val="24"/>
          <w:szCs w:val="24"/>
          <w:lang w:val="en-GB"/>
        </w:rPr>
        <w:t>Bascompte</w:t>
      </w:r>
      <w:proofErr w:type="spellEnd"/>
      <w:r w:rsidRPr="0DF470E9" w:rsidR="0DF470E9">
        <w:rPr>
          <w:rFonts w:ascii="FreeSerif" w:hAnsi="FreeSerif" w:eastAsia="Arial" w:cs="Arial"/>
          <w:color w:val="000000" w:themeColor="accent6" w:themeTint="FF" w:themeShade="FF"/>
          <w:sz w:val="24"/>
          <w:szCs w:val="24"/>
          <w:lang w:val="en-GB"/>
        </w:rPr>
        <w:t xml:space="preserve">, J., Nicholson, J. R., </w:t>
      </w:r>
      <w:proofErr w:type="spellStart"/>
      <w:r w:rsidRPr="0DF470E9" w:rsidR="0DF470E9">
        <w:rPr>
          <w:rFonts w:ascii="FreeSerif" w:hAnsi="FreeSerif" w:eastAsia="Arial" w:cs="Arial"/>
          <w:color w:val="000000" w:themeColor="accent6" w:themeTint="FF" w:themeShade="FF"/>
          <w:sz w:val="24"/>
          <w:szCs w:val="24"/>
          <w:lang w:val="en-GB"/>
        </w:rPr>
        <w:t>Julkunen-Tiitto</w:t>
      </w:r>
      <w:proofErr w:type="spellEnd"/>
      <w:r w:rsidRPr="0DF470E9" w:rsidR="0DF470E9">
        <w:rPr>
          <w:rFonts w:ascii="FreeSerif" w:hAnsi="FreeSerif" w:eastAsia="Arial" w:cs="Arial"/>
          <w:color w:val="000000" w:themeColor="accent6" w:themeTint="FF" w:themeShade="FF"/>
          <w:sz w:val="24"/>
          <w:szCs w:val="24"/>
          <w:lang w:val="en-GB"/>
        </w:rPr>
        <w:t xml:space="preserve">, R., Jules, E. S., &amp; Crutsinger, G. M. (2016). Genetic specificity of a plant–insect food web: Implications for linking genetic variation to network complexity. </w:t>
      </w:r>
      <w:r w:rsidRPr="0DF470E9" w:rsidR="0DF470E9">
        <w:rPr>
          <w:rFonts w:ascii="FreeSerif" w:hAnsi="FreeSerif" w:eastAsia="Arial" w:cs="Arial"/>
          <w:i w:val="1"/>
          <w:iCs w:val="1"/>
          <w:color w:val="000000" w:themeColor="accent6" w:themeTint="FF" w:themeShade="FF"/>
          <w:sz w:val="24"/>
          <w:szCs w:val="24"/>
          <w:lang w:val="en-GB"/>
        </w:rPr>
        <w:t>Proceedings of the National Academy of Sciences</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113</w:t>
      </w:r>
      <w:r w:rsidRPr="0DF470E9" w:rsidR="0DF470E9">
        <w:rPr>
          <w:rFonts w:ascii="FreeSerif" w:hAnsi="FreeSerif" w:eastAsia="Arial" w:cs="Arial"/>
          <w:color w:val="000000" w:themeColor="accent6" w:themeTint="FF" w:themeShade="FF"/>
          <w:sz w:val="24"/>
          <w:szCs w:val="24"/>
          <w:lang w:val="en-GB"/>
        </w:rPr>
        <w:t>(8), 2128–2133.</w:t>
      </w:r>
    </w:p>
    <w:p xmlns:wp14="http://schemas.microsoft.com/office/word/2010/wordml" w:rsidP="0DF470E9" w14:paraId="3F4F8450" wp14:textId="77777777">
      <w:pPr>
        <w:pStyle w:val="Normal"/>
        <w:spacing w:line="360" w:lineRule="auto"/>
        <w:ind w:left="480" w:right="0" w:hanging="480"/>
        <w:jc w:val="left"/>
        <w:rPr>
          <w:rFonts w:ascii="FreeSerif" w:hAnsi="FreeSerif"/>
          <w:sz w:val="24"/>
          <w:szCs w:val="24"/>
        </w:rPr>
      </w:pPr>
      <w:proofErr w:type="spellStart"/>
      <w:r w:rsidRPr="0DF470E9" w:rsidR="0DF470E9">
        <w:rPr>
          <w:rFonts w:ascii="FreeSerif" w:hAnsi="FreeSerif" w:eastAsia="Arial" w:cs="Arial"/>
          <w:color w:val="000000" w:themeColor="accent6" w:themeTint="FF" w:themeShade="FF"/>
          <w:sz w:val="24"/>
          <w:szCs w:val="24"/>
          <w:lang w:val="en-GB"/>
        </w:rPr>
        <w:t>Bascompte</w:t>
      </w:r>
      <w:proofErr w:type="spellEnd"/>
      <w:r w:rsidRPr="0DF470E9" w:rsidR="0DF470E9">
        <w:rPr>
          <w:rFonts w:ascii="FreeSerif" w:hAnsi="FreeSerif" w:eastAsia="Arial" w:cs="Arial"/>
          <w:color w:val="000000" w:themeColor="accent6" w:themeTint="FF" w:themeShade="FF"/>
          <w:sz w:val="24"/>
          <w:szCs w:val="24"/>
          <w:lang w:val="en-GB"/>
        </w:rPr>
        <w:t>, J. (</w:t>
      </w:r>
      <w:r w:rsidRPr="0DF470E9" w:rsidR="0DF470E9">
        <w:rPr>
          <w:rFonts w:ascii="FreeSerif" w:hAnsi="FreeSerif" w:eastAsia="Arial" w:cs="Arial"/>
          <w:color w:val="000000" w:themeColor="accent6" w:themeTint="FF" w:themeShade="FF"/>
          <w:sz w:val="24"/>
          <w:szCs w:val="24"/>
          <w:lang w:val="en-GB"/>
        </w:rPr>
        <w:t>2009</w:t>
      </w:r>
      <w:r w:rsidRPr="0DF470E9" w:rsidR="0DF470E9">
        <w:rPr>
          <w:rFonts w:ascii="FreeSerif" w:hAnsi="FreeSerif" w:eastAsia="Arial" w:cs="Arial"/>
          <w:color w:val="000000" w:themeColor="accent6" w:themeTint="FF" w:themeShade="FF"/>
          <w:sz w:val="24"/>
          <w:szCs w:val="24"/>
          <w:lang w:val="en-GB"/>
        </w:rPr>
        <w:t xml:space="preserve">). Disentangling the Web of Life. </w:t>
      </w:r>
      <w:r w:rsidRPr="0DF470E9" w:rsidR="0DF470E9">
        <w:rPr>
          <w:rFonts w:ascii="FreeSerif" w:hAnsi="FreeSerif" w:eastAsia="Arial" w:cs="Arial"/>
          <w:i w:val="1"/>
          <w:iCs w:val="1"/>
          <w:color w:val="000000" w:themeColor="accent6" w:themeTint="FF" w:themeShade="FF"/>
          <w:sz w:val="24"/>
          <w:szCs w:val="24"/>
          <w:lang w:val="en-GB"/>
        </w:rPr>
        <w:t>Science</w:t>
      </w:r>
      <w:r w:rsidRPr="0DF470E9" w:rsidR="0DF470E9">
        <w:rPr>
          <w:rFonts w:ascii="FreeSerif" w:hAnsi="FreeSerif" w:eastAsia="Arial" w:cs="Arial"/>
          <w:color w:val="000000" w:themeColor="accent6" w:themeTint="FF" w:themeShade="FF"/>
          <w:sz w:val="24"/>
          <w:szCs w:val="24"/>
          <w:lang w:val="en-GB"/>
        </w:rPr>
        <w:t>, 325, 416-419.</w:t>
      </w:r>
    </w:p>
    <w:p xmlns:wp14="http://schemas.microsoft.com/office/word/2010/wordml" w:rsidP="0DF470E9" w14:paraId="5C042E51" wp14:textId="77777777">
      <w:pPr>
        <w:pStyle w:val="Normal"/>
        <w:spacing w:line="360" w:lineRule="auto"/>
        <w:ind w:left="480" w:right="0" w:hanging="480"/>
        <w:jc w:val="left"/>
        <w:rPr>
          <w:rFonts w:ascii="FreeSerif" w:hAnsi="FreeSerif"/>
          <w:sz w:val="24"/>
          <w:szCs w:val="24"/>
        </w:rPr>
      </w:pPr>
      <w:proofErr w:type="spellStart"/>
      <w:r w:rsidRPr="0DF470E9" w:rsidR="0DF470E9">
        <w:rPr>
          <w:rFonts w:ascii="FreeSerif" w:hAnsi="FreeSerif" w:eastAsia="Arial" w:cs="Arial"/>
          <w:color w:val="000000" w:themeColor="accent6" w:themeTint="FF" w:themeShade="FF"/>
          <w:sz w:val="24"/>
          <w:szCs w:val="24"/>
          <w:lang w:val="en-GB"/>
        </w:rPr>
        <w:t>Bascompte</w:t>
      </w:r>
      <w:proofErr w:type="spellEnd"/>
      <w:r w:rsidRPr="0DF470E9" w:rsidR="0DF470E9">
        <w:rPr>
          <w:rFonts w:ascii="FreeSerif" w:hAnsi="FreeSerif" w:eastAsia="Arial" w:cs="Arial"/>
          <w:color w:val="000000" w:themeColor="accent6" w:themeTint="FF" w:themeShade="FF"/>
          <w:sz w:val="24"/>
          <w:szCs w:val="24"/>
          <w:lang w:val="en-GB"/>
        </w:rPr>
        <w:t xml:space="preserve">, J., Jordano, P., </w:t>
      </w:r>
      <w:proofErr w:type="spellStart"/>
      <w:r w:rsidRPr="0DF470E9" w:rsidR="0DF470E9">
        <w:rPr>
          <w:rFonts w:ascii="FreeSerif" w:hAnsi="FreeSerif" w:eastAsia="Arial" w:cs="Arial"/>
          <w:color w:val="000000" w:themeColor="accent6" w:themeTint="FF" w:themeShade="FF"/>
          <w:sz w:val="24"/>
          <w:szCs w:val="24"/>
          <w:lang w:val="en-GB"/>
        </w:rPr>
        <w:t>Melián</w:t>
      </w:r>
      <w:proofErr w:type="spellEnd"/>
      <w:r w:rsidRPr="0DF470E9" w:rsidR="0DF470E9">
        <w:rPr>
          <w:rFonts w:ascii="FreeSerif" w:hAnsi="FreeSerif" w:eastAsia="Arial" w:cs="Arial"/>
          <w:color w:val="000000" w:themeColor="accent6" w:themeTint="FF" w:themeShade="FF"/>
          <w:sz w:val="24"/>
          <w:szCs w:val="24"/>
          <w:lang w:val="en-GB"/>
        </w:rPr>
        <w:t xml:space="preserve">, C. J., &amp; Olesen, J. M. (2003). The nested assembly of plant–animal mutualistic networks. </w:t>
      </w:r>
      <w:r w:rsidRPr="0DF470E9" w:rsidR="0DF470E9">
        <w:rPr>
          <w:rFonts w:ascii="FreeSerif" w:hAnsi="FreeSerif" w:eastAsia="Arial" w:cs="Arial"/>
          <w:i w:val="1"/>
          <w:iCs w:val="1"/>
          <w:color w:val="000000" w:themeColor="accent6" w:themeTint="FF" w:themeShade="FF"/>
          <w:sz w:val="24"/>
          <w:szCs w:val="24"/>
          <w:lang w:val="en-GB"/>
        </w:rPr>
        <w:t>Proceedings of the National Academy of Sciences</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100</w:t>
      </w:r>
      <w:r w:rsidRPr="0DF470E9" w:rsidR="0DF470E9">
        <w:rPr>
          <w:rFonts w:ascii="FreeSerif" w:hAnsi="FreeSerif" w:eastAsia="Arial" w:cs="Arial"/>
          <w:color w:val="000000" w:themeColor="accent6" w:themeTint="FF" w:themeShade="FF"/>
          <w:sz w:val="24"/>
          <w:szCs w:val="24"/>
          <w:lang w:val="en-GB"/>
        </w:rPr>
        <w:t>(16), 9383–9387.</w:t>
      </w:r>
    </w:p>
    <w:p xmlns:wp14="http://schemas.microsoft.com/office/word/2010/wordml" w:rsidP="0DF470E9" w14:paraId="34B90021" wp14:textId="77777777" wp14:noSpellErr="1">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Beckett, S. J. (2016). Improved community detection in weighted bipartite networks. </w:t>
      </w:r>
      <w:r w:rsidRPr="0DF470E9" w:rsidR="0DF470E9">
        <w:rPr>
          <w:rFonts w:ascii="FreeSerif" w:hAnsi="FreeSerif" w:eastAsia="Arial" w:cs="Arial"/>
          <w:i w:val="1"/>
          <w:iCs w:val="1"/>
          <w:color w:val="000000" w:themeColor="accent6" w:themeTint="FF" w:themeShade="FF"/>
          <w:sz w:val="24"/>
          <w:szCs w:val="24"/>
          <w:lang w:val="en-GB"/>
        </w:rPr>
        <w:t>Royal Society Open Science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3</w:t>
      </w:r>
      <w:r w:rsidRPr="0DF470E9" w:rsidR="0DF470E9">
        <w:rPr>
          <w:rFonts w:ascii="FreeSerif" w:hAnsi="FreeSerif" w:eastAsia="Arial" w:cs="Arial"/>
          <w:color w:val="000000" w:themeColor="accent6" w:themeTint="FF" w:themeShade="FF"/>
          <w:sz w:val="24"/>
          <w:szCs w:val="24"/>
          <w:lang w:val="en-GB"/>
        </w:rPr>
        <w:t>(1), 140536.</w:t>
      </w:r>
    </w:p>
    <w:p xmlns:wp14="http://schemas.microsoft.com/office/word/2010/wordml" w:rsidP="0DF470E9" w14:paraId="27387F43" wp14:textId="77777777" wp14:noSpellErr="1">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Cadotte, M. W. (2017). Functional traits explain ecosystem function through opposing mechanisms. </w:t>
      </w:r>
      <w:r w:rsidRPr="0DF470E9" w:rsidR="0DF470E9">
        <w:rPr>
          <w:rFonts w:ascii="FreeSerif" w:hAnsi="FreeSerif" w:eastAsia="Arial" w:cs="Arial"/>
          <w:i w:val="1"/>
          <w:iCs w:val="1"/>
          <w:color w:val="000000" w:themeColor="accent6" w:themeTint="FF" w:themeShade="FF"/>
          <w:sz w:val="24"/>
          <w:szCs w:val="24"/>
          <w:lang w:val="en-GB"/>
        </w:rPr>
        <w:t>Ecology Letters</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20</w:t>
      </w:r>
      <w:r w:rsidRPr="0DF470E9" w:rsidR="0DF470E9">
        <w:rPr>
          <w:rFonts w:ascii="FreeSerif" w:hAnsi="FreeSerif" w:eastAsia="Arial" w:cs="Arial"/>
          <w:color w:val="000000" w:themeColor="accent6" w:themeTint="FF" w:themeShade="FF"/>
          <w:sz w:val="24"/>
          <w:szCs w:val="24"/>
          <w:lang w:val="en-GB"/>
        </w:rPr>
        <w:t>(8), 989–996.</w:t>
      </w:r>
    </w:p>
    <w:p xmlns:wp14="http://schemas.microsoft.com/office/word/2010/wordml" w:rsidP="0DF470E9" w14:paraId="00EE7F0A"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Cadotte, M. W., Cavender-Bares, J., Tilman, D., &amp; Oakley, T. H. (2009). Using phylogenetic, functional and trait diversity to understand patterns of plant community productivity. </w:t>
      </w:r>
      <w:proofErr w:type="spellStart"/>
      <w:r w:rsidRPr="0DF470E9" w:rsidR="0DF470E9">
        <w:rPr>
          <w:rFonts w:ascii="FreeSerif" w:hAnsi="FreeSerif" w:eastAsia="Arial" w:cs="Arial"/>
          <w:i w:val="1"/>
          <w:iCs w:val="1"/>
          <w:color w:val="000000" w:themeColor="accent6" w:themeTint="FF" w:themeShade="FF"/>
          <w:sz w:val="24"/>
          <w:szCs w:val="24"/>
          <w:lang w:val="en-GB"/>
        </w:rPr>
        <w:t>PloS</w:t>
      </w:r>
      <w:proofErr w:type="spellEnd"/>
      <w:r w:rsidRPr="0DF470E9" w:rsidR="0DF470E9">
        <w:rPr>
          <w:rFonts w:ascii="FreeSerif" w:hAnsi="FreeSerif" w:eastAsia="Arial" w:cs="Arial"/>
          <w:i w:val="1"/>
          <w:iCs w:val="1"/>
          <w:color w:val="000000" w:themeColor="accent6" w:themeTint="FF" w:themeShade="FF"/>
          <w:sz w:val="24"/>
          <w:szCs w:val="24"/>
          <w:lang w:val="en-GB"/>
        </w:rPr>
        <w:t xml:space="preserve"> One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4</w:t>
      </w:r>
      <w:r w:rsidRPr="0DF470E9" w:rsidR="0DF470E9">
        <w:rPr>
          <w:rFonts w:ascii="FreeSerif" w:hAnsi="FreeSerif" w:eastAsia="Arial" w:cs="Arial"/>
          <w:color w:val="000000" w:themeColor="accent6" w:themeTint="FF" w:themeShade="FF"/>
          <w:sz w:val="24"/>
          <w:szCs w:val="24"/>
          <w:lang w:val="en-GB"/>
        </w:rPr>
        <w:t>(5), e5695.</w:t>
      </w:r>
    </w:p>
    <w:p xmlns:wp14="http://schemas.microsoft.com/office/word/2010/wordml" w:rsidP="0DF470E9" w14:paraId="3E73B24A"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Cardinale, B. J., Duffy, J. E., Gonzalez, A., Hooper, D. U., </w:t>
      </w:r>
      <w:proofErr w:type="spellStart"/>
      <w:r w:rsidRPr="0DF470E9" w:rsidR="0DF470E9">
        <w:rPr>
          <w:rFonts w:ascii="FreeSerif" w:hAnsi="FreeSerif" w:eastAsia="Arial" w:cs="Arial"/>
          <w:color w:val="000000" w:themeColor="accent6" w:themeTint="FF" w:themeShade="FF"/>
          <w:sz w:val="24"/>
          <w:szCs w:val="24"/>
          <w:lang w:val="en-GB"/>
        </w:rPr>
        <w:t>Perrings</w:t>
      </w:r>
      <w:proofErr w:type="spellEnd"/>
      <w:r w:rsidRPr="0DF470E9" w:rsidR="0DF470E9">
        <w:rPr>
          <w:rFonts w:ascii="FreeSerif" w:hAnsi="FreeSerif" w:eastAsia="Arial" w:cs="Arial"/>
          <w:color w:val="000000" w:themeColor="accent6" w:themeTint="FF" w:themeShade="FF"/>
          <w:sz w:val="24"/>
          <w:szCs w:val="24"/>
          <w:lang w:val="en-GB"/>
        </w:rPr>
        <w:t xml:space="preserve">, C., </w:t>
      </w:r>
      <w:proofErr w:type="spellStart"/>
      <w:r w:rsidRPr="0DF470E9" w:rsidR="0DF470E9">
        <w:rPr>
          <w:rFonts w:ascii="FreeSerif" w:hAnsi="FreeSerif" w:eastAsia="Arial" w:cs="Arial"/>
          <w:color w:val="000000" w:themeColor="accent6" w:themeTint="FF" w:themeShade="FF"/>
          <w:sz w:val="24"/>
          <w:szCs w:val="24"/>
          <w:lang w:val="en-GB"/>
        </w:rPr>
        <w:t>Venail</w:t>
      </w:r>
      <w:proofErr w:type="spellEnd"/>
      <w:r w:rsidRPr="0DF470E9" w:rsidR="0DF470E9">
        <w:rPr>
          <w:rFonts w:ascii="FreeSerif" w:hAnsi="FreeSerif" w:eastAsia="Arial" w:cs="Arial"/>
          <w:color w:val="000000" w:themeColor="accent6" w:themeTint="FF" w:themeShade="FF"/>
          <w:sz w:val="24"/>
          <w:szCs w:val="24"/>
          <w:lang w:val="en-GB"/>
        </w:rPr>
        <w:t xml:space="preserve">, P., … Naeem, S. (2012). Biodiversity loss and its impact on humanity. </w:t>
      </w:r>
      <w:r w:rsidRPr="0DF470E9" w:rsidR="0DF470E9">
        <w:rPr>
          <w:rFonts w:ascii="FreeSerif" w:hAnsi="FreeSerif" w:eastAsia="Arial" w:cs="Arial"/>
          <w:i w:val="1"/>
          <w:iCs w:val="1"/>
          <w:color w:val="000000" w:themeColor="accent6" w:themeTint="FF" w:themeShade="FF"/>
          <w:sz w:val="24"/>
          <w:szCs w:val="24"/>
          <w:lang w:val="en-GB"/>
        </w:rPr>
        <w:t>Nature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486</w:t>
      </w:r>
      <w:r w:rsidRPr="0DF470E9" w:rsidR="0DF470E9">
        <w:rPr>
          <w:rFonts w:ascii="FreeSerif" w:hAnsi="FreeSerif" w:eastAsia="Arial" w:cs="Arial"/>
          <w:color w:val="000000" w:themeColor="accent6" w:themeTint="FF" w:themeShade="FF"/>
          <w:sz w:val="24"/>
          <w:szCs w:val="24"/>
          <w:lang w:val="en-GB"/>
        </w:rPr>
        <w:t>(7401), 59–67.</w:t>
      </w:r>
    </w:p>
    <w:p xmlns:wp14="http://schemas.microsoft.com/office/word/2010/wordml" w:rsidP="0DF470E9" w14:paraId="1F018E03" wp14:textId="77777777">
      <w:pPr>
        <w:pStyle w:val="Normal"/>
        <w:spacing w:line="360" w:lineRule="auto"/>
        <w:ind w:left="480" w:right="0" w:hanging="480"/>
        <w:jc w:val="left"/>
        <w:rPr>
          <w:rFonts w:ascii="FreeSerif" w:hAnsi="FreeSerif"/>
          <w:sz w:val="24"/>
          <w:szCs w:val="24"/>
        </w:rPr>
      </w:pPr>
      <w:proofErr w:type="spellStart"/>
      <w:r w:rsidRPr="0DF470E9" w:rsidR="0DF470E9">
        <w:rPr>
          <w:rFonts w:ascii="FreeSerif" w:hAnsi="FreeSerif" w:eastAsia="Arial" w:cs="Arial"/>
          <w:color w:val="000000" w:themeColor="accent6" w:themeTint="FF" w:themeShade="FF"/>
          <w:sz w:val="24"/>
          <w:szCs w:val="24"/>
          <w:lang w:val="en-GB"/>
        </w:rPr>
        <w:t>Crea</w:t>
      </w:r>
      <w:proofErr w:type="spellEnd"/>
      <w:r w:rsidRPr="0DF470E9" w:rsidR="0DF470E9">
        <w:rPr>
          <w:rFonts w:ascii="FreeSerif" w:hAnsi="FreeSerif" w:eastAsia="Arial" w:cs="Arial"/>
          <w:color w:val="000000" w:themeColor="accent6" w:themeTint="FF" w:themeShade="FF"/>
          <w:sz w:val="24"/>
          <w:szCs w:val="24"/>
          <w:lang w:val="en-GB"/>
        </w:rPr>
        <w:t xml:space="preserve">, C., Ali, R. A., &amp; Rader, R. (2016). A new model for ecological networks using species-level traits. </w:t>
      </w:r>
      <w:r w:rsidRPr="0DF470E9" w:rsidR="0DF470E9">
        <w:rPr>
          <w:rFonts w:ascii="FreeSerif" w:hAnsi="FreeSerif" w:eastAsia="Arial" w:cs="Arial"/>
          <w:i w:val="1"/>
          <w:iCs w:val="1"/>
          <w:color w:val="000000" w:themeColor="accent6" w:themeTint="FF" w:themeShade="FF"/>
          <w:sz w:val="24"/>
          <w:szCs w:val="24"/>
          <w:lang w:val="en-GB"/>
        </w:rPr>
        <w:t>Methods in Ecology and Evolution</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7</w:t>
      </w:r>
      <w:r w:rsidRPr="0DF470E9" w:rsidR="0DF470E9">
        <w:rPr>
          <w:rFonts w:ascii="FreeSerif" w:hAnsi="FreeSerif" w:eastAsia="Arial" w:cs="Arial"/>
          <w:color w:val="000000" w:themeColor="accent6" w:themeTint="FF" w:themeShade="FF"/>
          <w:sz w:val="24"/>
          <w:szCs w:val="24"/>
          <w:lang w:val="en-GB"/>
        </w:rPr>
        <w:t>(2), 232–241.</w:t>
      </w:r>
    </w:p>
    <w:p xmlns:wp14="http://schemas.microsoft.com/office/word/2010/wordml" w:rsidP="0DF470E9" w14:paraId="573E5FF2" wp14:noSpellErr="1" wp14:textId="3BC0DEF1">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Elton, C. (1958). </w:t>
      </w:r>
      <w:r w:rsidRPr="0DF470E9" w:rsidR="0DF470E9">
        <w:rPr>
          <w:rFonts w:ascii="FreeSerif" w:hAnsi="FreeSerif" w:eastAsia="Arial" w:cs="Arial"/>
          <w:i w:val="1"/>
          <w:iCs w:val="1"/>
          <w:color w:val="000000" w:themeColor="accent6" w:themeTint="FF" w:themeShade="FF"/>
          <w:sz w:val="24"/>
          <w:szCs w:val="24"/>
          <w:lang w:val="en-GB"/>
        </w:rPr>
        <w:t xml:space="preserve">The Ecology of Invasions by </w:t>
      </w:r>
      <w:r w:rsidRPr="0DF470E9" w:rsidR="0DF470E9">
        <w:rPr>
          <w:rFonts w:ascii="FreeSerif" w:hAnsi="FreeSerif" w:eastAsia="Arial" w:cs="Arial"/>
          <w:i w:val="1"/>
          <w:iCs w:val="1"/>
          <w:color w:val="000000" w:themeColor="accent6" w:themeTint="FF" w:themeShade="FF"/>
          <w:sz w:val="24"/>
          <w:szCs w:val="24"/>
          <w:lang w:val="en-GB"/>
        </w:rPr>
        <w:t>Animals and</w:t>
      </w:r>
      <w:r w:rsidRPr="0DF470E9" w:rsidR="0DF470E9">
        <w:rPr>
          <w:rFonts w:ascii="FreeSerif" w:hAnsi="FreeSerif" w:eastAsia="Arial" w:cs="Arial"/>
          <w:i w:val="1"/>
          <w:iCs w:val="1"/>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Plants</w:t>
      </w:r>
      <w:r w:rsidRPr="0DF470E9" w:rsidR="0DF470E9">
        <w:rPr>
          <w:rFonts w:ascii="FreeSerif" w:hAnsi="FreeSerif" w:eastAsia="Arial" w:cs="Arial"/>
          <w:color w:val="000000" w:themeColor="accent6" w:themeTint="FF" w:themeShade="FF"/>
          <w:sz w:val="24"/>
          <w:szCs w:val="24"/>
          <w:lang w:val="en-GB"/>
        </w:rPr>
        <w:t>.</w:t>
      </w:r>
    </w:p>
    <w:p xmlns:wp14="http://schemas.microsoft.com/office/word/2010/wordml" w:rsidP="0DF470E9" w14:paraId="744B6A66"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Fortuna, M. A., Ortega, R., &amp; </w:t>
      </w:r>
      <w:proofErr w:type="spellStart"/>
      <w:r w:rsidRPr="0DF470E9" w:rsidR="0DF470E9">
        <w:rPr>
          <w:rFonts w:ascii="FreeSerif" w:hAnsi="FreeSerif" w:eastAsia="Arial" w:cs="Arial"/>
          <w:color w:val="000000" w:themeColor="accent6" w:themeTint="FF" w:themeShade="FF"/>
          <w:sz w:val="24"/>
          <w:szCs w:val="24"/>
          <w:lang w:val="en-GB"/>
        </w:rPr>
        <w:t>Bascompte</w:t>
      </w:r>
      <w:proofErr w:type="spellEnd"/>
      <w:r w:rsidRPr="0DF470E9" w:rsidR="0DF470E9">
        <w:rPr>
          <w:rFonts w:ascii="FreeSerif" w:hAnsi="FreeSerif" w:eastAsia="Arial" w:cs="Arial"/>
          <w:color w:val="000000" w:themeColor="accent6" w:themeTint="FF" w:themeShade="FF"/>
          <w:sz w:val="24"/>
          <w:szCs w:val="24"/>
          <w:lang w:val="en-GB"/>
        </w:rPr>
        <w:t xml:space="preserve">, J. (2014, March 11). </w:t>
      </w:r>
      <w:r w:rsidRPr="0DF470E9" w:rsidR="0DF470E9">
        <w:rPr>
          <w:rFonts w:ascii="FreeSerif" w:hAnsi="FreeSerif" w:eastAsia="Arial" w:cs="Arial"/>
          <w:i w:val="1"/>
          <w:iCs w:val="1"/>
          <w:color w:val="000000" w:themeColor="accent6" w:themeTint="FF" w:themeShade="FF"/>
          <w:sz w:val="24"/>
          <w:szCs w:val="24"/>
          <w:lang w:val="en-GB"/>
        </w:rPr>
        <w:t>The Web of Life</w:t>
      </w:r>
      <w:r w:rsidRPr="0DF470E9" w:rsidR="0DF470E9">
        <w:rPr>
          <w:rFonts w:ascii="FreeSerif" w:hAnsi="FreeSerif" w:eastAsia="Arial" w:cs="Arial"/>
          <w:color w:val="000000" w:themeColor="accent6" w:themeTint="FF" w:themeShade="FF"/>
          <w:sz w:val="24"/>
          <w:szCs w:val="24"/>
          <w:lang w:val="en-GB"/>
        </w:rPr>
        <w:t xml:space="preserve">. </w:t>
      </w:r>
      <w:proofErr w:type="spellStart"/>
      <w:r w:rsidRPr="0DF470E9" w:rsidR="0DF470E9">
        <w:rPr>
          <w:rFonts w:ascii="FreeSerif" w:hAnsi="FreeSerif" w:eastAsia="Arial" w:cs="Arial"/>
          <w:i w:val="1"/>
          <w:iCs w:val="1"/>
          <w:color w:val="000000" w:themeColor="accent6" w:themeTint="FF" w:themeShade="FF"/>
          <w:sz w:val="24"/>
          <w:szCs w:val="24"/>
          <w:lang w:val="en-GB"/>
        </w:rPr>
        <w:t>arXiv</w:t>
      </w:r>
      <w:proofErr w:type="spellEnd"/>
      <w:r w:rsidRPr="0DF470E9" w:rsidR="0DF470E9">
        <w:rPr>
          <w:rFonts w:ascii="FreeSerif" w:hAnsi="FreeSerif" w:eastAsia="Arial" w:cs="Arial"/>
          <w:i w:val="1"/>
          <w:iCs w:val="1"/>
          <w:color w:val="000000" w:themeColor="accent6" w:themeTint="FF" w:themeShade="FF"/>
          <w:sz w:val="24"/>
          <w:szCs w:val="24"/>
          <w:lang w:val="en-GB"/>
        </w:rPr>
        <w:t xml:space="preserve"> [q-bio.PE]</w:t>
      </w:r>
      <w:r w:rsidRPr="0DF470E9" w:rsidR="0DF470E9">
        <w:rPr>
          <w:rFonts w:ascii="FreeSerif" w:hAnsi="FreeSerif" w:eastAsia="Arial" w:cs="Arial"/>
          <w:color w:val="000000" w:themeColor="accent6" w:themeTint="FF" w:themeShade="FF"/>
          <w:sz w:val="24"/>
          <w:szCs w:val="24"/>
          <w:lang w:val="en-GB"/>
        </w:rPr>
        <w:t>. Retrieved from http://arxiv.org/abs/1403.2575</w:t>
      </w:r>
    </w:p>
    <w:p xmlns:wp14="http://schemas.microsoft.com/office/word/2010/wordml" w:rsidP="0DF470E9" w14:paraId="39D3B123"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Gardner, M. R., &amp; Ashby, W. R. (1970). </w:t>
      </w:r>
      <w:proofErr w:type="spellStart"/>
      <w:r w:rsidRPr="0DF470E9" w:rsidR="0DF470E9">
        <w:rPr>
          <w:rFonts w:ascii="FreeSerif" w:hAnsi="FreeSerif" w:eastAsia="Arial" w:cs="Arial"/>
          <w:color w:val="000000" w:themeColor="accent6" w:themeTint="FF" w:themeShade="FF"/>
          <w:sz w:val="24"/>
          <w:szCs w:val="24"/>
          <w:lang w:val="en-GB"/>
        </w:rPr>
        <w:t>Connectance</w:t>
      </w:r>
      <w:proofErr w:type="spellEnd"/>
      <w:r w:rsidRPr="0DF470E9" w:rsidR="0DF470E9">
        <w:rPr>
          <w:rFonts w:ascii="FreeSerif" w:hAnsi="FreeSerif" w:eastAsia="Arial" w:cs="Arial"/>
          <w:color w:val="000000" w:themeColor="accent6" w:themeTint="FF" w:themeShade="FF"/>
          <w:sz w:val="24"/>
          <w:szCs w:val="24"/>
          <w:lang w:val="en-GB"/>
        </w:rPr>
        <w:t xml:space="preserve"> of large dynamic (cybernetic) systems: critical values for stability. </w:t>
      </w:r>
      <w:r w:rsidRPr="0DF470E9" w:rsidR="0DF470E9">
        <w:rPr>
          <w:rFonts w:ascii="FreeSerif" w:hAnsi="FreeSerif" w:eastAsia="Arial" w:cs="Arial"/>
          <w:i w:val="1"/>
          <w:iCs w:val="1"/>
          <w:color w:val="000000" w:themeColor="accent6" w:themeTint="FF" w:themeShade="FF"/>
          <w:sz w:val="24"/>
          <w:szCs w:val="24"/>
          <w:lang w:val="en-GB"/>
        </w:rPr>
        <w:t>Nature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228</w:t>
      </w:r>
      <w:r w:rsidRPr="0DF470E9" w:rsidR="0DF470E9">
        <w:rPr>
          <w:rFonts w:ascii="FreeSerif" w:hAnsi="FreeSerif" w:eastAsia="Arial" w:cs="Arial"/>
          <w:color w:val="000000" w:themeColor="accent6" w:themeTint="FF" w:themeShade="FF"/>
          <w:sz w:val="24"/>
          <w:szCs w:val="24"/>
          <w:lang w:val="en-GB"/>
        </w:rPr>
        <w:t>(5273), 784.</w:t>
      </w:r>
    </w:p>
    <w:p xmlns:wp14="http://schemas.microsoft.com/office/word/2010/wordml" w:rsidP="0DF470E9" w14:paraId="0F5A1791"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Haddad, N. M., Crutsinger, G. M., Gross, K., Haarstad, J., &amp; Tilman, D. (2011). Plant diversity and the stability of </w:t>
      </w:r>
      <w:proofErr w:type="spellStart"/>
      <w:r w:rsidRPr="0DF470E9" w:rsidR="0DF470E9">
        <w:rPr>
          <w:rFonts w:ascii="FreeSerif" w:hAnsi="FreeSerif" w:eastAsia="Arial" w:cs="Arial"/>
          <w:color w:val="000000" w:themeColor="accent6" w:themeTint="FF" w:themeShade="FF"/>
          <w:sz w:val="24"/>
          <w:szCs w:val="24"/>
          <w:lang w:val="en-GB"/>
        </w:rPr>
        <w:t>foodwebs</w:t>
      </w:r>
      <w:proofErr w:type="spellEnd"/>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Ecology Letters</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14</w:t>
      </w:r>
      <w:r w:rsidRPr="0DF470E9" w:rsidR="0DF470E9">
        <w:rPr>
          <w:rFonts w:ascii="FreeSerif" w:hAnsi="FreeSerif" w:eastAsia="Arial" w:cs="Arial"/>
          <w:color w:val="000000" w:themeColor="accent6" w:themeTint="FF" w:themeShade="FF"/>
          <w:sz w:val="24"/>
          <w:szCs w:val="24"/>
          <w:lang w:val="en-GB"/>
        </w:rPr>
        <w:t>(1), 42–46.</w:t>
      </w:r>
    </w:p>
    <w:p xmlns:wp14="http://schemas.microsoft.com/office/word/2010/wordml" w:rsidP="0DF470E9" w14:paraId="0526EB7C"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Hooper, D. U., Chapin, F. S., </w:t>
      </w:r>
      <w:proofErr w:type="spellStart"/>
      <w:r w:rsidRPr="0DF470E9" w:rsidR="0DF470E9">
        <w:rPr>
          <w:rFonts w:ascii="FreeSerif" w:hAnsi="FreeSerif" w:eastAsia="Arial" w:cs="Arial"/>
          <w:color w:val="000000" w:themeColor="accent6" w:themeTint="FF" w:themeShade="FF"/>
          <w:sz w:val="24"/>
          <w:szCs w:val="24"/>
          <w:lang w:val="en-GB"/>
        </w:rPr>
        <w:t>Ewel</w:t>
      </w:r>
      <w:proofErr w:type="spellEnd"/>
      <w:r w:rsidRPr="0DF470E9" w:rsidR="0DF470E9">
        <w:rPr>
          <w:rFonts w:ascii="FreeSerif" w:hAnsi="FreeSerif" w:eastAsia="Arial" w:cs="Arial"/>
          <w:color w:val="000000" w:themeColor="accent6" w:themeTint="FF" w:themeShade="FF"/>
          <w:sz w:val="24"/>
          <w:szCs w:val="24"/>
          <w:lang w:val="en-GB"/>
        </w:rPr>
        <w:t xml:space="preserve">, J. J., Hector, A., </w:t>
      </w:r>
      <w:proofErr w:type="spellStart"/>
      <w:r w:rsidRPr="0DF470E9" w:rsidR="0DF470E9">
        <w:rPr>
          <w:rFonts w:ascii="FreeSerif" w:hAnsi="FreeSerif" w:eastAsia="Arial" w:cs="Arial"/>
          <w:color w:val="000000" w:themeColor="accent6" w:themeTint="FF" w:themeShade="FF"/>
          <w:sz w:val="24"/>
          <w:szCs w:val="24"/>
          <w:lang w:val="en-GB"/>
        </w:rPr>
        <w:t>Inchausti</w:t>
      </w:r>
      <w:proofErr w:type="spellEnd"/>
      <w:r w:rsidRPr="0DF470E9" w:rsidR="0DF470E9">
        <w:rPr>
          <w:rFonts w:ascii="FreeSerif" w:hAnsi="FreeSerif" w:eastAsia="Arial" w:cs="Arial"/>
          <w:color w:val="000000" w:themeColor="accent6" w:themeTint="FF" w:themeShade="FF"/>
          <w:sz w:val="24"/>
          <w:szCs w:val="24"/>
          <w:lang w:val="en-GB"/>
        </w:rPr>
        <w:t xml:space="preserve">, P., </w:t>
      </w:r>
      <w:proofErr w:type="spellStart"/>
      <w:r w:rsidRPr="0DF470E9" w:rsidR="0DF470E9">
        <w:rPr>
          <w:rFonts w:ascii="FreeSerif" w:hAnsi="FreeSerif" w:eastAsia="Arial" w:cs="Arial"/>
          <w:color w:val="000000" w:themeColor="accent6" w:themeTint="FF" w:themeShade="FF"/>
          <w:sz w:val="24"/>
          <w:szCs w:val="24"/>
          <w:lang w:val="en-GB"/>
        </w:rPr>
        <w:t>Lavorel</w:t>
      </w:r>
      <w:proofErr w:type="spellEnd"/>
      <w:r w:rsidRPr="0DF470E9" w:rsidR="0DF470E9">
        <w:rPr>
          <w:rFonts w:ascii="FreeSerif" w:hAnsi="FreeSerif" w:eastAsia="Arial" w:cs="Arial"/>
          <w:color w:val="000000" w:themeColor="accent6" w:themeTint="FF" w:themeShade="FF"/>
          <w:sz w:val="24"/>
          <w:szCs w:val="24"/>
          <w:lang w:val="en-GB"/>
        </w:rPr>
        <w:t xml:space="preserve">, S., … Wardle, D. A. (2005). </w:t>
      </w:r>
      <w:r w:rsidRPr="0DF470E9" w:rsidR="0DF470E9">
        <w:rPr>
          <w:rFonts w:ascii="FreeSerif" w:hAnsi="FreeSerif" w:eastAsia="Arial" w:cs="Arial"/>
          <w:color w:val="000000" w:themeColor="accent6" w:themeTint="FF" w:themeShade="FF"/>
          <w:sz w:val="24"/>
          <w:szCs w:val="24"/>
          <w:lang w:val="en-GB"/>
        </w:rPr>
        <w:t>Effects of biodiversity on ecosystem functioning: a consensus of current knowledge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Ecological Monographs</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75</w:t>
      </w:r>
      <w:r w:rsidRPr="0DF470E9" w:rsidR="0DF470E9">
        <w:rPr>
          <w:rFonts w:ascii="FreeSerif" w:hAnsi="FreeSerif" w:eastAsia="Arial" w:cs="Arial"/>
          <w:color w:val="000000" w:themeColor="accent6" w:themeTint="FF" w:themeShade="FF"/>
          <w:sz w:val="24"/>
          <w:szCs w:val="24"/>
          <w:lang w:val="en-GB"/>
        </w:rPr>
        <w:t>(1), 3–35.</w:t>
      </w:r>
    </w:p>
    <w:p xmlns:wp14="http://schemas.microsoft.com/office/word/2010/wordml" w:rsidP="0DF470E9" w14:paraId="4D588EB2" wp14:textId="77777777">
      <w:pPr>
        <w:pStyle w:val="Normal"/>
        <w:spacing w:line="360" w:lineRule="auto"/>
        <w:ind w:left="480" w:right="0" w:hanging="480"/>
        <w:jc w:val="left"/>
        <w:rPr>
          <w:rFonts w:ascii="FreeSerif" w:hAnsi="FreeSerif"/>
          <w:sz w:val="24"/>
          <w:szCs w:val="24"/>
        </w:rPr>
      </w:pPr>
      <w:proofErr w:type="spellStart"/>
      <w:r w:rsidRPr="0DF470E9" w:rsidR="0DF470E9">
        <w:rPr>
          <w:rFonts w:ascii="FreeSerif" w:hAnsi="FreeSerif" w:eastAsia="Arial" w:cs="Arial"/>
          <w:color w:val="000000" w:themeColor="accent6" w:themeTint="FF" w:themeShade="FF"/>
          <w:sz w:val="24"/>
          <w:szCs w:val="24"/>
          <w:lang w:val="en-GB"/>
        </w:rPr>
        <w:t>Ings</w:t>
      </w:r>
      <w:proofErr w:type="spellEnd"/>
      <w:r w:rsidRPr="0DF470E9" w:rsidR="0DF470E9">
        <w:rPr>
          <w:rFonts w:ascii="FreeSerif" w:hAnsi="FreeSerif" w:eastAsia="Arial" w:cs="Arial"/>
          <w:color w:val="000000" w:themeColor="accent6" w:themeTint="FF" w:themeShade="FF"/>
          <w:sz w:val="24"/>
          <w:szCs w:val="24"/>
          <w:lang w:val="en-GB"/>
        </w:rPr>
        <w:t xml:space="preserve">, T. C., Montoya, J. M., </w:t>
      </w:r>
      <w:proofErr w:type="spellStart"/>
      <w:r w:rsidRPr="0DF470E9" w:rsidR="0DF470E9">
        <w:rPr>
          <w:rFonts w:ascii="FreeSerif" w:hAnsi="FreeSerif" w:eastAsia="Arial" w:cs="Arial"/>
          <w:color w:val="000000" w:themeColor="accent6" w:themeTint="FF" w:themeShade="FF"/>
          <w:sz w:val="24"/>
          <w:szCs w:val="24"/>
          <w:lang w:val="en-GB"/>
        </w:rPr>
        <w:t>Bascompte</w:t>
      </w:r>
      <w:proofErr w:type="spellEnd"/>
      <w:r w:rsidRPr="0DF470E9" w:rsidR="0DF470E9">
        <w:rPr>
          <w:rFonts w:ascii="FreeSerif" w:hAnsi="FreeSerif" w:eastAsia="Arial" w:cs="Arial"/>
          <w:color w:val="000000" w:themeColor="accent6" w:themeTint="FF" w:themeShade="FF"/>
          <w:sz w:val="24"/>
          <w:szCs w:val="24"/>
          <w:lang w:val="en-GB"/>
        </w:rPr>
        <w:t xml:space="preserve">, J., </w:t>
      </w:r>
      <w:proofErr w:type="spellStart"/>
      <w:r w:rsidRPr="0DF470E9" w:rsidR="0DF470E9">
        <w:rPr>
          <w:rFonts w:ascii="FreeSerif" w:hAnsi="FreeSerif" w:eastAsia="Arial" w:cs="Arial"/>
          <w:color w:val="000000" w:themeColor="accent6" w:themeTint="FF" w:themeShade="FF"/>
          <w:sz w:val="24"/>
          <w:szCs w:val="24"/>
          <w:lang w:val="en-GB"/>
        </w:rPr>
        <w:t>Blüthgen</w:t>
      </w:r>
      <w:proofErr w:type="spellEnd"/>
      <w:r w:rsidRPr="0DF470E9" w:rsidR="0DF470E9">
        <w:rPr>
          <w:rFonts w:ascii="FreeSerif" w:hAnsi="FreeSerif" w:eastAsia="Arial" w:cs="Arial"/>
          <w:color w:val="000000" w:themeColor="accent6" w:themeTint="FF" w:themeShade="FF"/>
          <w:sz w:val="24"/>
          <w:szCs w:val="24"/>
          <w:lang w:val="en-GB"/>
        </w:rPr>
        <w:t xml:space="preserve">, N., Brown, L., </w:t>
      </w:r>
      <w:proofErr w:type="spellStart"/>
      <w:r w:rsidRPr="0DF470E9" w:rsidR="0DF470E9">
        <w:rPr>
          <w:rFonts w:ascii="FreeSerif" w:hAnsi="FreeSerif" w:eastAsia="Arial" w:cs="Arial"/>
          <w:color w:val="000000" w:themeColor="accent6" w:themeTint="FF" w:themeShade="FF"/>
          <w:sz w:val="24"/>
          <w:szCs w:val="24"/>
          <w:lang w:val="en-GB"/>
        </w:rPr>
        <w:t>Dormann</w:t>
      </w:r>
      <w:proofErr w:type="spellEnd"/>
      <w:r w:rsidRPr="0DF470E9" w:rsidR="0DF470E9">
        <w:rPr>
          <w:rFonts w:ascii="FreeSerif" w:hAnsi="FreeSerif" w:eastAsia="Arial" w:cs="Arial"/>
          <w:color w:val="000000" w:themeColor="accent6" w:themeTint="FF" w:themeShade="FF"/>
          <w:sz w:val="24"/>
          <w:szCs w:val="24"/>
          <w:lang w:val="en-GB"/>
        </w:rPr>
        <w:t xml:space="preserve">, C. F., … Woodward, G. (2009). Ecological networks--beyond food webs. </w:t>
      </w:r>
      <w:r w:rsidRPr="0DF470E9" w:rsidR="0DF470E9">
        <w:rPr>
          <w:rFonts w:ascii="FreeSerif" w:hAnsi="FreeSerif" w:eastAsia="Arial" w:cs="Arial"/>
          <w:i w:val="1"/>
          <w:iCs w:val="1"/>
          <w:color w:val="000000" w:themeColor="accent6" w:themeTint="FF" w:themeShade="FF"/>
          <w:sz w:val="24"/>
          <w:szCs w:val="24"/>
          <w:lang w:val="en-GB"/>
        </w:rPr>
        <w:t>The Journal of Animal Ecology</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78</w:t>
      </w:r>
      <w:r w:rsidRPr="0DF470E9" w:rsidR="0DF470E9">
        <w:rPr>
          <w:rFonts w:ascii="FreeSerif" w:hAnsi="FreeSerif" w:eastAsia="Arial" w:cs="Arial"/>
          <w:color w:val="000000" w:themeColor="accent6" w:themeTint="FF" w:themeShade="FF"/>
          <w:sz w:val="24"/>
          <w:szCs w:val="24"/>
          <w:lang w:val="en-GB"/>
        </w:rPr>
        <w:t>(1), 253–269.</w:t>
      </w:r>
    </w:p>
    <w:p xmlns:wp14="http://schemas.microsoft.com/office/word/2010/wordml" w:rsidP="0DF470E9" w14:paraId="5F17F8EE" wp14:textId="77777777" wp14:noSpellErr="1">
      <w:pPr>
        <w:pStyle w:val="Normal"/>
        <w:spacing w:line="360" w:lineRule="auto"/>
        <w:ind w:left="480" w:right="0" w:hanging="480"/>
        <w:jc w:val="left"/>
        <w:rPr>
          <w:rFonts w:ascii="FreeSerif" w:hAnsi="FreeSerif" w:eastAsia="Arial" w:cs="Arial"/>
          <w:color w:val="000000" w:themeColor="accent6" w:themeTint="FF" w:themeShade="FF"/>
          <w:sz w:val="24"/>
          <w:szCs w:val="24"/>
          <w:lang w:val="en-GB"/>
        </w:rPr>
      </w:pPr>
      <w:r w:rsidRPr="0DF470E9" w:rsidR="0DF470E9">
        <w:rPr>
          <w:rFonts w:ascii="FreeSerif" w:hAnsi="FreeSerif" w:eastAsia="Arial" w:cs="Arial"/>
          <w:color w:val="000000" w:themeColor="accent6" w:themeTint="FF" w:themeShade="FF"/>
          <w:sz w:val="24"/>
          <w:szCs w:val="24"/>
          <w:lang w:val="en-GB"/>
        </w:rPr>
        <w:t>Ives, A. R. (2005). Community diversity and stability-8: Changing perspectives and changing definitions.</w:t>
      </w:r>
    </w:p>
    <w:p xmlns:wp14="http://schemas.microsoft.com/office/word/2010/wordml" w:rsidP="0DF470E9" w14:paraId="1489DA2B" wp14:textId="7AD2F04D">
      <w:pPr>
        <w:pStyle w:val="Normal"/>
        <w:spacing w:line="360" w:lineRule="auto"/>
        <w:ind w:left="480" w:right="0" w:hanging="480"/>
        <w:jc w:val="left"/>
        <w:rPr>
          <w:rFonts w:ascii="FreeSerif" w:hAnsi="FreeSerif"/>
          <w:sz w:val="24"/>
          <w:szCs w:val="24"/>
        </w:rPr>
      </w:pPr>
      <w:proofErr w:type="spellStart"/>
      <w:r w:rsidRPr="0DF470E9" w:rsidR="0DF470E9">
        <w:rPr>
          <w:rFonts w:ascii="FreeSerif" w:hAnsi="FreeSerif" w:eastAsia="Arial" w:cs="Arial"/>
          <w:color w:val="000000" w:themeColor="accent6" w:themeTint="FF" w:themeShade="FF"/>
          <w:sz w:val="24"/>
          <w:szCs w:val="24"/>
          <w:lang w:val="en-GB"/>
        </w:rPr>
        <w:t>Kattge</w:t>
      </w:r>
      <w:proofErr w:type="spellEnd"/>
      <w:r w:rsidRPr="0DF470E9" w:rsidR="0DF470E9">
        <w:rPr>
          <w:rFonts w:ascii="FreeSerif" w:hAnsi="FreeSerif" w:eastAsia="Arial" w:cs="Arial"/>
          <w:color w:val="000000" w:themeColor="accent6" w:themeTint="FF" w:themeShade="FF"/>
          <w:sz w:val="24"/>
          <w:szCs w:val="24"/>
          <w:lang w:val="en-GB"/>
        </w:rPr>
        <w:t xml:space="preserve">, J., Diaz, S., </w:t>
      </w:r>
      <w:proofErr w:type="spellStart"/>
      <w:r w:rsidRPr="0DF470E9" w:rsidR="0DF470E9">
        <w:rPr>
          <w:rFonts w:ascii="FreeSerif" w:hAnsi="FreeSerif" w:eastAsia="Arial" w:cs="Arial"/>
          <w:color w:val="000000" w:themeColor="accent6" w:themeTint="FF" w:themeShade="FF"/>
          <w:sz w:val="24"/>
          <w:szCs w:val="24"/>
          <w:lang w:val="en-GB"/>
        </w:rPr>
        <w:t>Lavorel</w:t>
      </w:r>
      <w:proofErr w:type="spellEnd"/>
      <w:r w:rsidRPr="0DF470E9" w:rsidR="0DF470E9">
        <w:rPr>
          <w:rFonts w:ascii="FreeSerif" w:hAnsi="FreeSerif" w:eastAsia="Arial" w:cs="Arial"/>
          <w:color w:val="000000" w:themeColor="accent6" w:themeTint="FF" w:themeShade="FF"/>
          <w:sz w:val="24"/>
          <w:szCs w:val="24"/>
          <w:lang w:val="en-GB"/>
        </w:rPr>
        <w:t xml:space="preserve">, S., Prentice, I. C., Leadley, P., </w:t>
      </w:r>
      <w:proofErr w:type="spellStart"/>
      <w:r w:rsidRPr="0DF470E9" w:rsidR="0DF470E9">
        <w:rPr>
          <w:rFonts w:ascii="FreeSerif" w:hAnsi="FreeSerif" w:eastAsia="Arial" w:cs="Arial"/>
          <w:color w:val="000000" w:themeColor="accent6" w:themeTint="FF" w:themeShade="FF"/>
          <w:sz w:val="24"/>
          <w:szCs w:val="24"/>
          <w:lang w:val="en-GB"/>
        </w:rPr>
        <w:t>Bönisch</w:t>
      </w:r>
      <w:proofErr w:type="spellEnd"/>
      <w:r w:rsidRPr="0DF470E9" w:rsidR="0DF470E9">
        <w:rPr>
          <w:rFonts w:ascii="FreeSerif" w:hAnsi="FreeSerif" w:eastAsia="Arial" w:cs="Arial"/>
          <w:color w:val="000000" w:themeColor="accent6" w:themeTint="FF" w:themeShade="FF"/>
          <w:sz w:val="24"/>
          <w:szCs w:val="24"/>
          <w:lang w:val="en-GB"/>
        </w:rPr>
        <w:t xml:space="preserve">, G., … </w:t>
      </w:r>
      <w:r w:rsidRPr="0DF470E9" w:rsidR="0DF470E9">
        <w:rPr>
          <w:rFonts w:ascii="FreeSerif" w:hAnsi="FreeSerif" w:eastAsia="Arial" w:cs="Arial"/>
          <w:color w:val="000000" w:themeColor="accent6" w:themeTint="FF" w:themeShade="FF"/>
          <w:sz w:val="24"/>
          <w:szCs w:val="24"/>
          <w:lang w:val="en-GB"/>
        </w:rPr>
        <w:t>Wirth, C</w:t>
      </w:r>
      <w:r w:rsidRPr="0DF470E9" w:rsidR="0DF470E9">
        <w:rPr>
          <w:rFonts w:ascii="FreeSerif" w:hAnsi="FreeSerif" w:eastAsia="Arial" w:cs="Arial"/>
          <w:color w:val="000000" w:themeColor="accent6" w:themeTint="FF" w:themeShade="FF"/>
          <w:sz w:val="24"/>
          <w:szCs w:val="24"/>
          <w:lang w:val="en-GB"/>
        </w:rPr>
        <w:t xml:space="preserve">. (2011). TRY--a global database of plant traits. </w:t>
      </w:r>
      <w:r w:rsidRPr="0DF470E9" w:rsidR="0DF470E9">
        <w:rPr>
          <w:rFonts w:ascii="FreeSerif" w:hAnsi="FreeSerif" w:eastAsia="Arial" w:cs="Arial"/>
          <w:i w:val="1"/>
          <w:iCs w:val="1"/>
          <w:color w:val="000000" w:themeColor="accent6" w:themeTint="FF" w:themeShade="FF"/>
          <w:sz w:val="24"/>
          <w:szCs w:val="24"/>
          <w:lang w:val="en-GB"/>
        </w:rPr>
        <w:t>Global Change Biology</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17</w:t>
      </w:r>
      <w:r w:rsidRPr="0DF470E9" w:rsidR="0DF470E9">
        <w:rPr>
          <w:rFonts w:ascii="FreeSerif" w:hAnsi="FreeSerif" w:eastAsia="Arial" w:cs="Arial"/>
          <w:color w:val="000000" w:themeColor="accent6" w:themeTint="FF" w:themeShade="FF"/>
          <w:sz w:val="24"/>
          <w:szCs w:val="24"/>
          <w:lang w:val="en-GB"/>
        </w:rPr>
        <w:t>(9), 2905–2935.</w:t>
      </w:r>
    </w:p>
    <w:p xmlns:wp14="http://schemas.microsoft.com/office/word/2010/wordml" w:rsidP="0DF470E9" w14:paraId="668EC7C5" wp14:textId="77777777" wp14:noSpellErr="1">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MacArthur, R. (1955). Fluctuations of Animal Populations and a Measure of Community Stability. </w:t>
      </w:r>
      <w:r w:rsidRPr="0DF470E9" w:rsidR="0DF470E9">
        <w:rPr>
          <w:rFonts w:ascii="FreeSerif" w:hAnsi="FreeSerif" w:eastAsia="Arial" w:cs="Arial"/>
          <w:i w:val="1"/>
          <w:iCs w:val="1"/>
          <w:color w:val="000000" w:themeColor="accent6" w:themeTint="FF" w:themeShade="FF"/>
          <w:sz w:val="24"/>
          <w:szCs w:val="24"/>
          <w:lang w:val="en-GB"/>
        </w:rPr>
        <w:t>Ecology</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36</w:t>
      </w:r>
      <w:r w:rsidRPr="0DF470E9" w:rsidR="0DF470E9">
        <w:rPr>
          <w:rFonts w:ascii="FreeSerif" w:hAnsi="FreeSerif" w:eastAsia="Arial" w:cs="Arial"/>
          <w:color w:val="000000" w:themeColor="accent6" w:themeTint="FF" w:themeShade="FF"/>
          <w:sz w:val="24"/>
          <w:szCs w:val="24"/>
          <w:lang w:val="en-GB"/>
        </w:rPr>
        <w:t>(3), 533–536.</w:t>
      </w:r>
    </w:p>
    <w:p xmlns:wp14="http://schemas.microsoft.com/office/word/2010/wordml" w:rsidP="0DF470E9" w14:paraId="3149642F" wp14:noSpellErr="1" wp14:textId="332629DF">
      <w:pPr>
        <w:pStyle w:val="Normal"/>
        <w:spacing w:line="360" w:lineRule="auto"/>
        <w:ind w:left="480" w:right="0" w:hanging="480"/>
        <w:jc w:val="left"/>
        <w:rPr>
          <w:rFonts w:ascii="FreeSerif" w:hAnsi="FreeSerif" w:eastAsia="Arial" w:cs="Arial"/>
          <w:color w:val="000000" w:themeColor="accent6" w:themeTint="FF" w:themeShade="FF"/>
          <w:sz w:val="24"/>
          <w:szCs w:val="24"/>
          <w:lang w:val="en-GB"/>
        </w:rPr>
      </w:pPr>
      <w:r w:rsidRPr="0DF470E9" w:rsidR="0DF470E9">
        <w:rPr>
          <w:rFonts w:ascii="FreeSerif" w:hAnsi="FreeSerif" w:eastAsia="Arial" w:cs="Arial"/>
          <w:color w:val="000000" w:themeColor="accent6" w:themeTint="FF" w:themeShade="FF"/>
          <w:sz w:val="24"/>
          <w:szCs w:val="24"/>
          <w:lang w:val="en-GB"/>
        </w:rPr>
        <w:t xml:space="preserve">May, R. M. (1972). Will a large complex system be stable? </w:t>
      </w:r>
      <w:r w:rsidRPr="0DF470E9" w:rsidR="0DF470E9">
        <w:rPr>
          <w:rFonts w:ascii="FreeSerif" w:hAnsi="FreeSerif" w:eastAsia="Arial" w:cs="Arial"/>
          <w:i w:val="1"/>
          <w:iCs w:val="1"/>
          <w:color w:val="000000" w:themeColor="accent6" w:themeTint="FF" w:themeShade="FF"/>
          <w:sz w:val="24"/>
          <w:szCs w:val="24"/>
          <w:lang w:val="en-GB"/>
        </w:rPr>
        <w:t>Nature</w:t>
      </w:r>
      <w:r w:rsidRPr="0DF470E9" w:rsidR="0DF470E9">
        <w:rPr>
          <w:rFonts w:ascii="FreeSerif" w:hAnsi="FreeSerif" w:eastAsia="Arial" w:cs="Arial"/>
          <w:i w:val="1"/>
          <w:iCs w:val="1"/>
          <w:color w:val="000000" w:themeColor="accent6" w:themeTint="FF" w:themeShade="FF"/>
          <w:sz w:val="24"/>
          <w:szCs w:val="24"/>
          <w:lang w:val="en-GB"/>
        </w:rPr>
        <w:t>, 238</w:t>
      </w:r>
      <w:r w:rsidRPr="0DF470E9" w:rsidR="0DF470E9">
        <w:rPr>
          <w:rFonts w:ascii="FreeSerif" w:hAnsi="FreeSerif" w:eastAsia="Arial" w:cs="Arial"/>
          <w:i w:val="0"/>
          <w:iCs w:val="0"/>
          <w:color w:val="000000" w:themeColor="accent6" w:themeTint="FF" w:themeShade="FF"/>
          <w:sz w:val="24"/>
          <w:szCs w:val="24"/>
          <w:lang w:val="en-GB"/>
        </w:rPr>
        <w:t>, 413-414.</w:t>
      </w:r>
    </w:p>
    <w:p xmlns:wp14="http://schemas.microsoft.com/office/word/2010/wordml" w:rsidP="0DF470E9" w14:paraId="421EABD3" wp14:textId="77777777" wp14:noSpellErr="1">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McCann, K. (2007). Protecting biostructure. </w:t>
      </w:r>
      <w:r w:rsidRPr="0DF470E9" w:rsidR="0DF470E9">
        <w:rPr>
          <w:rFonts w:ascii="FreeSerif" w:hAnsi="FreeSerif" w:eastAsia="Arial" w:cs="Arial"/>
          <w:i w:val="1"/>
          <w:iCs w:val="1"/>
          <w:color w:val="000000" w:themeColor="accent6" w:themeTint="FF" w:themeShade="FF"/>
          <w:sz w:val="24"/>
          <w:szCs w:val="24"/>
          <w:lang w:val="en-GB"/>
        </w:rPr>
        <w:t>Nature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446</w:t>
      </w:r>
      <w:r w:rsidRPr="0DF470E9" w:rsidR="0DF470E9">
        <w:rPr>
          <w:rFonts w:ascii="FreeSerif" w:hAnsi="FreeSerif" w:eastAsia="Arial" w:cs="Arial"/>
          <w:color w:val="000000" w:themeColor="accent6" w:themeTint="FF" w:themeShade="FF"/>
          <w:sz w:val="24"/>
          <w:szCs w:val="24"/>
          <w:lang w:val="en-GB"/>
        </w:rPr>
        <w:t>(7131), 29.</w:t>
      </w:r>
    </w:p>
    <w:p xmlns:wp14="http://schemas.microsoft.com/office/word/2010/wordml" w:rsidP="0DF470E9" w14:paraId="1D625F3F"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McCann, K., Hastings, A., &amp; </w:t>
      </w:r>
      <w:proofErr w:type="spellStart"/>
      <w:r w:rsidRPr="0DF470E9" w:rsidR="0DF470E9">
        <w:rPr>
          <w:rFonts w:ascii="FreeSerif" w:hAnsi="FreeSerif" w:eastAsia="Arial" w:cs="Arial"/>
          <w:color w:val="000000" w:themeColor="accent6" w:themeTint="FF" w:themeShade="FF"/>
          <w:sz w:val="24"/>
          <w:szCs w:val="24"/>
          <w:lang w:val="en-GB"/>
        </w:rPr>
        <w:t>Huxel</w:t>
      </w:r>
      <w:proofErr w:type="spellEnd"/>
      <w:r w:rsidRPr="0DF470E9" w:rsidR="0DF470E9">
        <w:rPr>
          <w:rFonts w:ascii="FreeSerif" w:hAnsi="FreeSerif" w:eastAsia="Arial" w:cs="Arial"/>
          <w:color w:val="000000" w:themeColor="accent6" w:themeTint="FF" w:themeShade="FF"/>
          <w:sz w:val="24"/>
          <w:szCs w:val="24"/>
          <w:lang w:val="en-GB"/>
        </w:rPr>
        <w:t xml:space="preserve">, G. R. (1998). Weak trophic interactions and the balance of nature. </w:t>
      </w:r>
      <w:r w:rsidRPr="0DF470E9" w:rsidR="0DF470E9">
        <w:rPr>
          <w:rFonts w:ascii="FreeSerif" w:hAnsi="FreeSerif" w:eastAsia="Arial" w:cs="Arial"/>
          <w:i w:val="1"/>
          <w:iCs w:val="1"/>
          <w:color w:val="000000" w:themeColor="accent6" w:themeTint="FF" w:themeShade="FF"/>
          <w:sz w:val="24"/>
          <w:szCs w:val="24"/>
          <w:lang w:val="en-GB"/>
        </w:rPr>
        <w:t>Nature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395</w:t>
      </w:r>
      <w:r w:rsidRPr="0DF470E9" w:rsidR="0DF470E9">
        <w:rPr>
          <w:rFonts w:ascii="FreeSerif" w:hAnsi="FreeSerif" w:eastAsia="Arial" w:cs="Arial"/>
          <w:color w:val="000000" w:themeColor="accent6" w:themeTint="FF" w:themeShade="FF"/>
          <w:sz w:val="24"/>
          <w:szCs w:val="24"/>
          <w:lang w:val="en-GB"/>
        </w:rPr>
        <w:t>(6704), 794.</w:t>
      </w:r>
    </w:p>
    <w:p xmlns:wp14="http://schemas.microsoft.com/office/word/2010/wordml" w:rsidP="0DF470E9" w14:paraId="2849EF1D" wp14:textId="77777777" wp14:noSpellErr="1">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McCann, K. S. (2000). The diversity-stability debate. </w:t>
      </w:r>
      <w:r w:rsidRPr="0DF470E9" w:rsidR="0DF470E9">
        <w:rPr>
          <w:rFonts w:ascii="FreeSerif" w:hAnsi="FreeSerif" w:eastAsia="Arial" w:cs="Arial"/>
          <w:i w:val="1"/>
          <w:iCs w:val="1"/>
          <w:color w:val="000000" w:themeColor="accent6" w:themeTint="FF" w:themeShade="FF"/>
          <w:sz w:val="24"/>
          <w:szCs w:val="24"/>
          <w:lang w:val="en-GB"/>
        </w:rPr>
        <w:t>Nature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405</w:t>
      </w:r>
      <w:r w:rsidRPr="0DF470E9" w:rsidR="0DF470E9">
        <w:rPr>
          <w:rFonts w:ascii="FreeSerif" w:hAnsi="FreeSerif" w:eastAsia="Arial" w:cs="Arial"/>
          <w:color w:val="000000" w:themeColor="accent6" w:themeTint="FF" w:themeShade="FF"/>
          <w:sz w:val="24"/>
          <w:szCs w:val="24"/>
          <w:lang w:val="en-GB"/>
        </w:rPr>
        <w:t>(6783), 228–233.</w:t>
      </w:r>
    </w:p>
    <w:p xmlns:wp14="http://schemas.microsoft.com/office/word/2010/wordml" w:rsidP="0DF470E9" w14:paraId="36355A46"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Rohr, R. P., Saavedra, S., &amp; </w:t>
      </w:r>
      <w:proofErr w:type="spellStart"/>
      <w:r w:rsidRPr="0DF470E9" w:rsidR="0DF470E9">
        <w:rPr>
          <w:rFonts w:ascii="FreeSerif" w:hAnsi="FreeSerif" w:eastAsia="Arial" w:cs="Arial"/>
          <w:color w:val="000000" w:themeColor="accent6" w:themeTint="FF" w:themeShade="FF"/>
          <w:sz w:val="24"/>
          <w:szCs w:val="24"/>
          <w:lang w:val="en-GB"/>
        </w:rPr>
        <w:t>Bascompte</w:t>
      </w:r>
      <w:proofErr w:type="spellEnd"/>
      <w:r w:rsidRPr="0DF470E9" w:rsidR="0DF470E9">
        <w:rPr>
          <w:rFonts w:ascii="FreeSerif" w:hAnsi="FreeSerif" w:eastAsia="Arial" w:cs="Arial"/>
          <w:color w:val="000000" w:themeColor="accent6" w:themeTint="FF" w:themeShade="FF"/>
          <w:sz w:val="24"/>
          <w:szCs w:val="24"/>
          <w:lang w:val="en-GB"/>
        </w:rPr>
        <w:t xml:space="preserve">, J. (2014). Ecological networks. On the structural stability of mutualistic systems. </w:t>
      </w:r>
      <w:r w:rsidRPr="0DF470E9" w:rsidR="0DF470E9">
        <w:rPr>
          <w:rFonts w:ascii="FreeSerif" w:hAnsi="FreeSerif" w:eastAsia="Arial" w:cs="Arial"/>
          <w:i w:val="1"/>
          <w:iCs w:val="1"/>
          <w:color w:val="000000" w:themeColor="accent6" w:themeTint="FF" w:themeShade="FF"/>
          <w:sz w:val="24"/>
          <w:szCs w:val="24"/>
          <w:lang w:val="en-GB"/>
        </w:rPr>
        <w:t>Science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345</w:t>
      </w:r>
      <w:r w:rsidRPr="0DF470E9" w:rsidR="0DF470E9">
        <w:rPr>
          <w:rFonts w:ascii="FreeSerif" w:hAnsi="FreeSerif" w:eastAsia="Arial" w:cs="Arial"/>
          <w:color w:val="000000" w:themeColor="accent6" w:themeTint="FF" w:themeShade="FF"/>
          <w:sz w:val="24"/>
          <w:szCs w:val="24"/>
          <w:lang w:val="en-GB"/>
        </w:rPr>
        <w:t>(6195), 1253497.</w:t>
      </w:r>
    </w:p>
    <w:p xmlns:wp14="http://schemas.microsoft.com/office/word/2010/wordml" w:rsidP="0DF470E9" w14:paraId="04BB2B59" wp14:textId="77777777" wp14:noSpellErr="1">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Rosenzweig, M. L. (1971). Paradox of enrichment: destabilization of exploitation ecosystems in ecological time. </w:t>
      </w:r>
      <w:r w:rsidRPr="0DF470E9" w:rsidR="0DF470E9">
        <w:rPr>
          <w:rFonts w:ascii="FreeSerif" w:hAnsi="FreeSerif" w:eastAsia="Arial" w:cs="Arial"/>
          <w:i w:val="1"/>
          <w:iCs w:val="1"/>
          <w:color w:val="000000" w:themeColor="accent6" w:themeTint="FF" w:themeShade="FF"/>
          <w:sz w:val="24"/>
          <w:szCs w:val="24"/>
          <w:lang w:val="en-GB"/>
        </w:rPr>
        <w:t>Science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171</w:t>
      </w:r>
      <w:r w:rsidRPr="0DF470E9" w:rsidR="0DF470E9">
        <w:rPr>
          <w:rFonts w:ascii="FreeSerif" w:hAnsi="FreeSerif" w:eastAsia="Arial" w:cs="Arial"/>
          <w:color w:val="000000" w:themeColor="accent6" w:themeTint="FF" w:themeShade="FF"/>
          <w:sz w:val="24"/>
          <w:szCs w:val="24"/>
          <w:lang w:val="en-GB"/>
        </w:rPr>
        <w:t>(3969), 385–387.</w:t>
      </w:r>
    </w:p>
    <w:p xmlns:wp14="http://schemas.microsoft.com/office/word/2010/wordml" w:rsidP="0DF470E9" w14:paraId="051C2142"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Srivastava, D. S., Cadotte, M. W., MacDonald, A. A. M., Marushia, R. G., &amp; </w:t>
      </w:r>
      <w:proofErr w:type="spellStart"/>
      <w:r w:rsidRPr="0DF470E9" w:rsidR="0DF470E9">
        <w:rPr>
          <w:rFonts w:ascii="FreeSerif" w:hAnsi="FreeSerif" w:eastAsia="Arial" w:cs="Arial"/>
          <w:color w:val="000000" w:themeColor="accent6" w:themeTint="FF" w:themeShade="FF"/>
          <w:sz w:val="24"/>
          <w:szCs w:val="24"/>
          <w:lang w:val="en-GB"/>
        </w:rPr>
        <w:t>Mirotchnick</w:t>
      </w:r>
      <w:proofErr w:type="spellEnd"/>
      <w:r w:rsidRPr="0DF470E9" w:rsidR="0DF470E9">
        <w:rPr>
          <w:rFonts w:ascii="FreeSerif" w:hAnsi="FreeSerif" w:eastAsia="Arial" w:cs="Arial"/>
          <w:color w:val="000000" w:themeColor="accent6" w:themeTint="FF" w:themeShade="FF"/>
          <w:sz w:val="24"/>
          <w:szCs w:val="24"/>
          <w:lang w:val="en-GB"/>
        </w:rPr>
        <w:t xml:space="preserve">, N. (2012). Phylogenetic diversity and the functioning of ecosystems. </w:t>
      </w:r>
      <w:r w:rsidRPr="0DF470E9" w:rsidR="0DF470E9">
        <w:rPr>
          <w:rFonts w:ascii="FreeSerif" w:hAnsi="FreeSerif" w:eastAsia="Arial" w:cs="Arial"/>
          <w:i w:val="1"/>
          <w:iCs w:val="1"/>
          <w:color w:val="000000" w:themeColor="accent6" w:themeTint="FF" w:themeShade="FF"/>
          <w:sz w:val="24"/>
          <w:szCs w:val="24"/>
          <w:lang w:val="en-GB"/>
        </w:rPr>
        <w:t>Ecology Letters</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15</w:t>
      </w:r>
      <w:r w:rsidRPr="0DF470E9" w:rsidR="0DF470E9">
        <w:rPr>
          <w:rFonts w:ascii="FreeSerif" w:hAnsi="FreeSerif" w:eastAsia="Arial" w:cs="Arial"/>
          <w:color w:val="000000" w:themeColor="accent6" w:themeTint="FF" w:themeShade="FF"/>
          <w:sz w:val="24"/>
          <w:szCs w:val="24"/>
          <w:lang w:val="en-GB"/>
        </w:rPr>
        <w:t>(7), 637–648.</w:t>
      </w:r>
    </w:p>
    <w:p xmlns:wp14="http://schemas.microsoft.com/office/word/2010/wordml" w:rsidP="0DF470E9" w14:paraId="01D8C3F5"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Stouffer, D. B., &amp; </w:t>
      </w:r>
      <w:proofErr w:type="spellStart"/>
      <w:r w:rsidRPr="0DF470E9" w:rsidR="0DF470E9">
        <w:rPr>
          <w:rFonts w:ascii="FreeSerif" w:hAnsi="FreeSerif" w:eastAsia="Arial" w:cs="Arial"/>
          <w:color w:val="000000" w:themeColor="accent6" w:themeTint="FF" w:themeShade="FF"/>
          <w:sz w:val="24"/>
          <w:szCs w:val="24"/>
          <w:lang w:val="en-GB"/>
        </w:rPr>
        <w:t>Bascompte</w:t>
      </w:r>
      <w:proofErr w:type="spellEnd"/>
      <w:r w:rsidRPr="0DF470E9" w:rsidR="0DF470E9">
        <w:rPr>
          <w:rFonts w:ascii="FreeSerif" w:hAnsi="FreeSerif" w:eastAsia="Arial" w:cs="Arial"/>
          <w:color w:val="000000" w:themeColor="accent6" w:themeTint="FF" w:themeShade="FF"/>
          <w:sz w:val="24"/>
          <w:szCs w:val="24"/>
          <w:lang w:val="en-GB"/>
        </w:rPr>
        <w:t xml:space="preserve">, J. (2011). Compartmentalization increases food-web persistence. </w:t>
      </w:r>
      <w:r w:rsidRPr="0DF470E9" w:rsidR="0DF470E9">
        <w:rPr>
          <w:rFonts w:ascii="FreeSerif" w:hAnsi="FreeSerif" w:eastAsia="Arial" w:cs="Arial"/>
          <w:i w:val="1"/>
          <w:iCs w:val="1"/>
          <w:color w:val="000000" w:themeColor="accent6" w:themeTint="FF" w:themeShade="FF"/>
          <w:sz w:val="24"/>
          <w:szCs w:val="24"/>
          <w:lang w:val="en-GB"/>
        </w:rPr>
        <w:t>Proceedings of the National Academy of Sciences of the United States of America</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108</w:t>
      </w:r>
      <w:r w:rsidRPr="0DF470E9" w:rsidR="0DF470E9">
        <w:rPr>
          <w:rFonts w:ascii="FreeSerif" w:hAnsi="FreeSerif" w:eastAsia="Arial" w:cs="Arial"/>
          <w:color w:val="000000" w:themeColor="accent6" w:themeTint="FF" w:themeShade="FF"/>
          <w:sz w:val="24"/>
          <w:szCs w:val="24"/>
          <w:lang w:val="en-GB"/>
        </w:rPr>
        <w:t>(9), 3648–3652.</w:t>
      </w:r>
    </w:p>
    <w:p xmlns:wp14="http://schemas.microsoft.com/office/word/2010/wordml" w:rsidP="0DF470E9" w14:paraId="61A3361A" wp14:textId="77777777">
      <w:pPr>
        <w:pStyle w:val="Normal"/>
        <w:spacing w:line="360" w:lineRule="auto"/>
        <w:ind w:left="480" w:right="0" w:hanging="480"/>
        <w:jc w:val="left"/>
        <w:rPr>
          <w:rFonts w:ascii="FreeSerif" w:hAnsi="FreeSerif"/>
          <w:sz w:val="24"/>
          <w:szCs w:val="24"/>
        </w:rPr>
      </w:pPr>
      <w:proofErr w:type="spellStart"/>
      <w:r w:rsidRPr="0DF470E9" w:rsidR="0DF470E9">
        <w:rPr>
          <w:rFonts w:ascii="FreeSerif" w:hAnsi="FreeSerif" w:eastAsia="Arial" w:cs="Arial"/>
          <w:color w:val="000000" w:themeColor="accent6" w:themeTint="FF" w:themeShade="FF"/>
          <w:sz w:val="24"/>
          <w:szCs w:val="24"/>
          <w:lang w:val="en-GB"/>
        </w:rPr>
        <w:t>Thébault</w:t>
      </w:r>
      <w:proofErr w:type="spellEnd"/>
      <w:r w:rsidRPr="0DF470E9" w:rsidR="0DF470E9">
        <w:rPr>
          <w:rFonts w:ascii="FreeSerif" w:hAnsi="FreeSerif" w:eastAsia="Arial" w:cs="Arial"/>
          <w:color w:val="000000" w:themeColor="accent6" w:themeTint="FF" w:themeShade="FF"/>
          <w:sz w:val="24"/>
          <w:szCs w:val="24"/>
          <w:lang w:val="en-GB"/>
        </w:rPr>
        <w:t xml:space="preserve">, E., &amp; Fontaine, C. (2010). Stability of ecological communities and the architecture of mutualistic and trophic networks. </w:t>
      </w:r>
      <w:r w:rsidRPr="0DF470E9" w:rsidR="0DF470E9">
        <w:rPr>
          <w:rFonts w:ascii="FreeSerif" w:hAnsi="FreeSerif" w:eastAsia="Arial" w:cs="Arial"/>
          <w:i w:val="1"/>
          <w:iCs w:val="1"/>
          <w:color w:val="000000" w:themeColor="accent6" w:themeTint="FF" w:themeShade="FF"/>
          <w:sz w:val="24"/>
          <w:szCs w:val="24"/>
          <w:lang w:val="en-GB"/>
        </w:rPr>
        <w:t>Science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329</w:t>
      </w:r>
      <w:r w:rsidRPr="0DF470E9" w:rsidR="0DF470E9">
        <w:rPr>
          <w:rFonts w:ascii="FreeSerif" w:hAnsi="FreeSerif" w:eastAsia="Arial" w:cs="Arial"/>
          <w:color w:val="000000" w:themeColor="accent6" w:themeTint="FF" w:themeShade="FF"/>
          <w:sz w:val="24"/>
          <w:szCs w:val="24"/>
          <w:lang w:val="en-GB"/>
        </w:rPr>
        <w:t>(5993), 853–856.</w:t>
      </w:r>
    </w:p>
    <w:p xmlns:wp14="http://schemas.microsoft.com/office/word/2010/wordml" w:rsidP="0DF470E9" w14:paraId="252FDE42" wp14:textId="77777777">
      <w:pPr>
        <w:pStyle w:val="Normal"/>
        <w:spacing w:line="360" w:lineRule="auto"/>
        <w:ind w:left="480" w:right="0" w:hanging="480"/>
        <w:jc w:val="left"/>
        <w:rPr>
          <w:rFonts w:ascii="FreeSerif" w:hAnsi="FreeSerif"/>
          <w:sz w:val="24"/>
          <w:szCs w:val="24"/>
        </w:rPr>
      </w:pPr>
      <w:r w:rsidRPr="0DF470E9" w:rsidR="0DF470E9">
        <w:rPr>
          <w:rFonts w:ascii="FreeSerif" w:hAnsi="FreeSerif" w:eastAsia="Arial" w:cs="Arial"/>
          <w:color w:val="000000" w:themeColor="accent6" w:themeTint="FF" w:themeShade="FF"/>
          <w:sz w:val="24"/>
          <w:szCs w:val="24"/>
          <w:lang w:val="en-GB"/>
        </w:rPr>
        <w:t xml:space="preserve">Tilman, D., Knops, J., Wedin, D., Reich, P., Ritchie, M., &amp; </w:t>
      </w:r>
      <w:proofErr w:type="spellStart"/>
      <w:r w:rsidRPr="0DF470E9" w:rsidR="0DF470E9">
        <w:rPr>
          <w:rFonts w:ascii="FreeSerif" w:hAnsi="FreeSerif" w:eastAsia="Arial" w:cs="Arial"/>
          <w:color w:val="000000" w:themeColor="accent6" w:themeTint="FF" w:themeShade="FF"/>
          <w:sz w:val="24"/>
          <w:szCs w:val="24"/>
          <w:lang w:val="en-GB"/>
        </w:rPr>
        <w:t>Siemann</w:t>
      </w:r>
      <w:proofErr w:type="spellEnd"/>
      <w:r w:rsidRPr="0DF470E9" w:rsidR="0DF470E9">
        <w:rPr>
          <w:rFonts w:ascii="FreeSerif" w:hAnsi="FreeSerif" w:eastAsia="Arial" w:cs="Arial"/>
          <w:color w:val="000000" w:themeColor="accent6" w:themeTint="FF" w:themeShade="FF"/>
          <w:sz w:val="24"/>
          <w:szCs w:val="24"/>
          <w:lang w:val="en-GB"/>
        </w:rPr>
        <w:t xml:space="preserve">, E. (1997). The Influence of Functional Diversity and Composition on Ecosystem Processes. </w:t>
      </w:r>
      <w:r w:rsidRPr="0DF470E9" w:rsidR="0DF470E9">
        <w:rPr>
          <w:rFonts w:ascii="FreeSerif" w:hAnsi="FreeSerif" w:eastAsia="Arial" w:cs="Arial"/>
          <w:i w:val="1"/>
          <w:iCs w:val="1"/>
          <w:color w:val="000000" w:themeColor="accent6" w:themeTint="FF" w:themeShade="FF"/>
          <w:sz w:val="24"/>
          <w:szCs w:val="24"/>
          <w:lang w:val="en-GB"/>
        </w:rPr>
        <w:t>Science</w:t>
      </w:r>
      <w:r w:rsidRPr="0DF470E9" w:rsidR="0DF470E9">
        <w:rPr>
          <w:rFonts w:ascii="FreeSerif" w:hAnsi="FreeSerif" w:eastAsia="Arial" w:cs="Arial"/>
          <w:color w:val="000000" w:themeColor="accent6" w:themeTint="FF" w:themeShade="FF"/>
          <w:sz w:val="24"/>
          <w:szCs w:val="24"/>
          <w:lang w:val="en-GB"/>
        </w:rPr>
        <w:t xml:space="preserve">, </w:t>
      </w:r>
      <w:r w:rsidRPr="0DF470E9" w:rsidR="0DF470E9">
        <w:rPr>
          <w:rFonts w:ascii="FreeSerif" w:hAnsi="FreeSerif" w:eastAsia="Arial" w:cs="Arial"/>
          <w:i w:val="1"/>
          <w:iCs w:val="1"/>
          <w:color w:val="000000" w:themeColor="accent6" w:themeTint="FF" w:themeShade="FF"/>
          <w:sz w:val="24"/>
          <w:szCs w:val="24"/>
          <w:lang w:val="en-GB"/>
        </w:rPr>
        <w:t>277</w:t>
      </w:r>
      <w:r w:rsidRPr="0DF470E9" w:rsidR="0DF470E9">
        <w:rPr>
          <w:rFonts w:ascii="FreeSerif" w:hAnsi="FreeSerif" w:eastAsia="Arial" w:cs="Arial"/>
          <w:color w:val="000000" w:themeColor="accent6" w:themeTint="FF" w:themeShade="FF"/>
          <w:sz w:val="24"/>
          <w:szCs w:val="24"/>
          <w:lang w:val="en-GB"/>
        </w:rPr>
        <w:t>(5330), 1300–1302.</w:t>
      </w:r>
    </w:p>
    <w:p xmlns:wp14="http://schemas.microsoft.com/office/word/2010/wordml" w:rsidP="0DF470E9" w14:paraId="400F5D2A" wp14:textId="6F6A70DA">
      <w:pPr>
        <w:pStyle w:val="Normal"/>
        <w:spacing w:before="0" w:after="160" w:line="360" w:lineRule="auto"/>
        <w:jc w:val="left"/>
        <w:rPr>
          <w:rFonts w:ascii="FreeSerif" w:hAnsi="FreeSerif" w:eastAsia="Arial" w:cs="Arial"/>
          <w:color w:val="000000" w:themeColor="accent6" w:themeTint="FF" w:themeShade="FF"/>
          <w:sz w:val="24"/>
          <w:szCs w:val="24"/>
          <w:lang w:val="en-GB"/>
        </w:rPr>
      </w:pPr>
      <w:proofErr w:type="spellStart"/>
      <w:r w:rsidRPr="0DF470E9" w:rsidR="0DF470E9">
        <w:rPr>
          <w:rFonts w:ascii="FreeSerif" w:hAnsi="FreeSerif" w:eastAsia="Arial" w:cs="Arial"/>
          <w:color w:val="000000" w:themeColor="accent6" w:themeTint="FF" w:themeShade="FF"/>
          <w:sz w:val="24"/>
          <w:szCs w:val="24"/>
          <w:lang w:val="en-GB"/>
        </w:rPr>
        <w:t>Yodzis</w:t>
      </w:r>
      <w:proofErr w:type="spellEnd"/>
      <w:r w:rsidRPr="0DF470E9" w:rsidR="0DF470E9">
        <w:rPr>
          <w:rFonts w:ascii="FreeSerif" w:hAnsi="FreeSerif" w:eastAsia="Arial" w:cs="Arial"/>
          <w:color w:val="000000" w:themeColor="accent6" w:themeTint="FF" w:themeShade="FF"/>
          <w:sz w:val="24"/>
          <w:szCs w:val="24"/>
          <w:lang w:val="en-GB"/>
        </w:rPr>
        <w:t xml:space="preserve">, P. (1981). The stability of real ecosystems. </w:t>
      </w:r>
      <w:r w:rsidRPr="0DF470E9" w:rsidR="0DF470E9">
        <w:rPr>
          <w:rFonts w:ascii="FreeSerif" w:hAnsi="FreeSerif" w:eastAsia="Arial" w:cs="Arial"/>
          <w:i w:val="1"/>
          <w:iCs w:val="1"/>
          <w:color w:val="000000" w:themeColor="accent6" w:themeTint="FF" w:themeShade="FF"/>
          <w:sz w:val="24"/>
          <w:szCs w:val="24"/>
          <w:lang w:val="en-GB"/>
        </w:rPr>
        <w:t>Nature</w:t>
      </w:r>
      <w:r w:rsidRPr="0DF470E9" w:rsidR="0DF470E9">
        <w:rPr>
          <w:rFonts w:ascii="FreeSerif" w:hAnsi="FreeSerif" w:eastAsia="Arial" w:cs="Arial"/>
          <w:i w:val="1"/>
          <w:iCs w:val="1"/>
          <w:color w:val="000000" w:themeColor="accent6" w:themeTint="FF" w:themeShade="FF"/>
          <w:sz w:val="24"/>
          <w:szCs w:val="24"/>
          <w:lang w:val="en-GB"/>
        </w:rPr>
        <w:t>, 289</w:t>
      </w:r>
      <w:r w:rsidRPr="0DF470E9" w:rsidR="0DF470E9">
        <w:rPr>
          <w:rFonts w:ascii="FreeSerif" w:hAnsi="FreeSerif" w:eastAsia="Arial" w:cs="Arial"/>
          <w:i w:val="0"/>
          <w:iCs w:val="0"/>
          <w:color w:val="000000" w:themeColor="accent6" w:themeTint="FF" w:themeShade="FF"/>
          <w:sz w:val="24"/>
          <w:szCs w:val="24"/>
          <w:lang w:val="en-GB"/>
        </w:rPr>
        <w:t>, 674-676.</w:t>
      </w:r>
    </w:p>
    <w:sectPr>
      <w:headerReference w:type="default" r:id="rId4"/>
      <w:footerReference w:type="default" r:id="rId5"/>
      <w:type w:val="nextPage"/>
      <w:pgSz w:w="11906" w:h="16838" w:orient="portrait"/>
      <w:pgMar w:top="1417" w:right="1417" w:bottom="1134" w:left="1417" w:header="708" w:footer="708"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nitials="MB" w:author="Matthew Barbour" w:date="2017-09-04T14:49:39Z" w:id="0">
    <w:p xmlns:wp14="http://schemas.microsoft.com/office/word/2010/wordml" w14:paraId="22F4C80C" wp14:textId="77777777">
      <w:r>
        <w:rPr>
          <w:rFonts w:ascii="Liberation Serif" w:hAnsi="Liberation Serif" w:eastAsia="DejaVu Sans" w:cs="DejaVu Sans"/>
          <w:sz w:val="24"/>
          <w:szCs w:val="24"/>
          <w:lang w:val="en-US" w:eastAsia="en-US" w:bidi="en-US"/>
        </w:rPr>
        <w:t>So what is the end to this History of Debate?</w:t>
      </w:r>
    </w:p>
  </w:comment>
  <w:comment w:initials="MB" w:author="Matthew Barbour" w:date="2017-09-04T14:49:39Z" w:id="1">
    <w:p xmlns:wp14="http://schemas.microsoft.com/office/word/2010/wordml" w14:paraId="46FE9BD5" wp14:textId="77777777">
      <w:r>
        <w:rPr>
          <w:rFonts w:ascii="Liberation Serif" w:hAnsi="Liberation Serif" w:eastAsia="DejaVu Sans" w:cs="DejaVu Sans"/>
          <w:sz w:val="24"/>
          <w:szCs w:val="24"/>
          <w:lang w:val="en-US" w:eastAsia="en-US" w:bidi="en-US"/>
        </w:rPr>
        <w:t>So what is the end to this History of Debate?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Fre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108" w:type="dxa"/>
        <w:bottom w:w="0" w:type="dxa"/>
        <w:right w:w="108" w:type="dxa"/>
      </w:tblCellMar>
    </w:tblPr>
    <w:tblGrid>
      <w:gridCol w:w="3024"/>
      <w:gridCol w:w="3024"/>
      <w:gridCol w:w="3024"/>
    </w:tblGrid>
    <w:tr xmlns:wp14="http://schemas.microsoft.com/office/word/2010/wordml" w14:paraId="00AE30C7" wp14:textId="77777777">
      <w:trPr/>
      <w:tc>
        <w:tcPr>
          <w:tcW w:w="3024" w:type="dxa"/>
          <w:tcBorders/>
          <w:shd w:val="clear" w:fill="auto"/>
        </w:tcPr>
        <w:p w14:paraId="764E147F" wp14:textId="77777777">
          <w:pPr>
            <w:pStyle w:val="Header"/>
            <w:bidi w:val="0"/>
            <w:ind w:left="-115" w:right="0" w:hanging="0"/>
            <w:jc w:val="left"/>
            <w:rPr/>
          </w:pPr>
          <w:r>
            <w:rPr/>
          </w:r>
        </w:p>
      </w:tc>
      <w:tc>
        <w:tcPr>
          <w:tcW w:w="3024" w:type="dxa"/>
          <w:tcBorders/>
          <w:shd w:val="clear" w:fill="auto"/>
        </w:tcPr>
        <w:p w14:paraId="3D64E386" wp14:textId="77777777">
          <w:pPr>
            <w:pStyle w:val="Header"/>
            <w:bidi w:val="0"/>
            <w:jc w:val="center"/>
            <w:rPr/>
          </w:pPr>
          <w:r>
            <w:rPr/>
          </w:r>
        </w:p>
      </w:tc>
      <w:tc>
        <w:tcPr>
          <w:tcW w:w="3024" w:type="dxa"/>
          <w:tcBorders/>
          <w:shd w:val="clear" w:fill="auto"/>
        </w:tcPr>
        <w:p w14:paraId="75AE5F89" wp14:textId="77777777">
          <w:pPr>
            <w:pStyle w:val="Header"/>
            <w:bidi w:val="0"/>
            <w:ind w:left="0" w:right="-115" w:hanging="0"/>
            <w:jc w:val="right"/>
            <w:rPr/>
          </w:pPr>
          <w:r>
            <w:rPr/>
          </w:r>
        </w:p>
      </w:tc>
    </w:tr>
  </w:tbl>
  <w:p xmlns:wp14="http://schemas.microsoft.com/office/word/2010/wordml" w14:paraId="2DF77B0D" wp14:textId="77777777">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108" w:type="dxa"/>
        <w:bottom w:w="0" w:type="dxa"/>
        <w:right w:w="108" w:type="dxa"/>
      </w:tblCellMar>
    </w:tblPr>
    <w:tblGrid>
      <w:gridCol w:w="3024"/>
      <w:gridCol w:w="3024"/>
      <w:gridCol w:w="3024"/>
    </w:tblGrid>
    <w:tr xmlns:wp14="http://schemas.microsoft.com/office/word/2010/wordml" w14:paraId="2A4E3C81" wp14:textId="77777777">
      <w:trPr/>
      <w:tc>
        <w:tcPr>
          <w:tcW w:w="3024" w:type="dxa"/>
          <w:tcBorders/>
          <w:shd w:val="clear" w:fill="auto"/>
        </w:tcPr>
        <w:p w14:paraId="251C2271" wp14:textId="77777777">
          <w:pPr>
            <w:pStyle w:val="Header"/>
            <w:bidi w:val="0"/>
            <w:ind w:left="-115" w:right="0" w:hanging="0"/>
            <w:jc w:val="left"/>
            <w:rPr/>
          </w:pPr>
          <w:r>
            <w:rPr/>
          </w:r>
        </w:p>
      </w:tc>
      <w:tc>
        <w:tcPr>
          <w:tcW w:w="3024" w:type="dxa"/>
          <w:tcBorders/>
          <w:shd w:val="clear" w:fill="auto"/>
        </w:tcPr>
        <w:p w14:paraId="1E743D4D" wp14:textId="77777777">
          <w:pPr>
            <w:pStyle w:val="Header"/>
            <w:bidi w:val="0"/>
            <w:jc w:val="center"/>
            <w:rPr/>
          </w:pPr>
          <w:r>
            <w:rPr/>
          </w:r>
        </w:p>
      </w:tc>
      <w:tc>
        <w:tcPr>
          <w:tcW w:w="3024" w:type="dxa"/>
          <w:tcBorders/>
          <w:shd w:val="clear" w:fill="auto"/>
        </w:tcPr>
        <w:p w14:paraId="6D942322" wp14:textId="77777777">
          <w:pPr>
            <w:pStyle w:val="Header"/>
            <w:bidi w:val="0"/>
            <w:ind w:left="0" w:right="-115" w:hanging="0"/>
            <w:jc w:val="right"/>
            <w:rPr/>
          </w:pPr>
          <w:r>
            <w:rPr/>
          </w:r>
        </w:p>
      </w:tc>
    </w:tr>
  </w:tbl>
  <w:p xmlns:wp14="http://schemas.microsoft.com/office/word/2010/wordml" w14:paraId="46C6E4D2" wp14:textId="77777777">
    <w:pPr>
      <w:pStyle w:val="Header"/>
      <w:bidi w:val="0"/>
      <w:jc w:val="left"/>
      <w:rPr/>
    </w:pPr>
    <w:r>
      <w:rPr/>
    </w:r>
  </w:p>
</w:hdr>
</file>

<file path=word/settings.xml><?xml version="1.0" encoding="utf-8"?>
<w:settings xmlns:w="http://schemas.openxmlformats.org/wordprocessingml/2006/main" xmlns:w14="http://schemas.microsoft.com/office/word/2010/wordml" xmlns:mc="http://schemas.openxmlformats.org/markup-compatibility/2006" mc:Ignorable="w14">
  <w:zoom w:percent="100"/>
  <w:defaultTabStop w:val="720"/>
  <w14:docId w14:val="304372AF"/>
  <w:rsids>
    <w:rsidRoot w:val="0DF470E9"/>
    <w:rsid w:val="0DF470E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SimSun" w:cs="Times New Roman"/>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160" w:line="259" w:lineRule="auto"/>
      <w:jc w:val="left"/>
    </w:pPr>
    <w:rPr>
      <w:rFonts w:ascii="Calibri" w:hAnsi="Calibri" w:eastAsia="SimSun" w:cs="Times New Roman"/>
      <w:color w:val="auto"/>
      <w:sz w:val="22"/>
      <w:szCs w:val="22"/>
      <w:lang w:val="en-US"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SimSun" w:cs="Times New Roman"/>
      <w:color w:val="2F5496"/>
      <w:sz w:val="32"/>
      <w:szCs w:val="32"/>
    </w:rPr>
  </w:style>
  <w:style w:type="paragraph" w:styleId="Heading2">
    <w:name w:val="heading 2"/>
    <w:basedOn w:val="Normal"/>
    <w:next w:val="Normal"/>
    <w:qFormat/>
    <w:pPr>
      <w:keepNext/>
      <w:keepLines/>
      <w:numPr>
        <w:ilvl w:val="0"/>
        <w:numId w:val="0"/>
      </w:numPr>
      <w:spacing w:before="200" w:after="0"/>
      <w:outlineLvl w:val="1"/>
    </w:pPr>
    <w:rPr>
      <w:rFonts w:ascii="Calibri Light" w:hAnsi="Calibri Light" w:eastAsia="SimSun" w:cs="Times New Roman"/>
      <w:b/>
      <w:bCs/>
      <w:color w:val="4472C4"/>
      <w:sz w:val="26"/>
      <w:szCs w:val="26"/>
    </w:rPr>
  </w:style>
  <w:style w:type="paragraph" w:styleId="Heading3">
    <w:name w:val="heading 3"/>
    <w:basedOn w:val="Normal"/>
    <w:next w:val="Normal"/>
    <w:qFormat/>
    <w:pPr>
      <w:keepNext/>
      <w:keepLines/>
      <w:numPr>
        <w:ilvl w:val="0"/>
        <w:numId w:val="0"/>
      </w:numPr>
      <w:spacing w:before="200" w:after="0"/>
      <w:outlineLvl w:val="2"/>
    </w:pPr>
    <w:rPr>
      <w:rFonts w:ascii="Calibri Light" w:hAnsi="Calibri Light" w:eastAsia="SimSun" w:cs="Times New Roman"/>
      <w:b/>
      <w:bCs/>
      <w:color w:val="4472C4"/>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Normaltextrun">
    <w:name w:val="normaltextrun"/>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Heading1Char">
    <w:name w:val="Heading 1 Char"/>
    <w:basedOn w:val="DefaultParagraphFont"/>
    <w:qFormat/>
    <w:rPr>
      <w:rFonts w:ascii="Calibri Light" w:hAnsi="Calibri Light" w:eastAsia="SimSun" w:cs="Times New Roman"/>
      <w:color w:val="2F5496"/>
      <w:sz w:val="32"/>
      <w:szCs w:val="32"/>
    </w:rPr>
  </w:style>
  <w:style w:type="character" w:styleId="PlaceholderText">
    <w:name w:val="Placeholder Text"/>
    <w:basedOn w:val="DefaultParagraphFont"/>
    <w:qFormat/>
    <w:rPr>
      <w:color w:val="808080"/>
    </w:rPr>
  </w:style>
  <w:style w:type="character" w:styleId="Heading2Char">
    <w:name w:val="Heading 2 Char"/>
    <w:basedOn w:val="DefaultParagraphFont"/>
    <w:qFormat/>
    <w:rPr>
      <w:rFonts w:ascii="Calibri Light" w:hAnsi="Calibri Light" w:eastAsia="SimSun" w:cs="Times New Roman"/>
      <w:b/>
      <w:bCs/>
      <w:color w:val="4472C4"/>
      <w:sz w:val="26"/>
      <w:szCs w:val="26"/>
    </w:rPr>
  </w:style>
  <w:style w:type="character" w:styleId="Heading3Char">
    <w:name w:val="Heading 3 Char"/>
    <w:basedOn w:val="DefaultParagraphFont"/>
    <w:qFormat/>
    <w:rPr>
      <w:rFonts w:ascii="Calibri Light" w:hAnsi="Calibri Light" w:eastAsia="SimSun" w:cs="Times New Roman"/>
      <w:b/>
      <w:bCs/>
      <w:color w:val="4472C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before="0" w:after="0" w:line="240" w:lineRule="auto"/>
    </w:pPr>
    <w:rPr>
      <w:rFonts w:ascii="Segoe UI" w:hAnsi="Segoe UI" w:cs="Segoe UI"/>
      <w:sz w:val="18"/>
      <w:szCs w:val="18"/>
    </w:rPr>
  </w:style>
  <w:style w:type="paragraph" w:styleId="Annotationtext">
    <w:name w:val="annotation text"/>
    <w:basedOn w:val="Normal"/>
    <w:qFormat/>
    <w:pPr>
      <w:spacing w:line="240" w:lineRule="auto"/>
    </w:pPr>
    <w:rPr>
      <w:sz w:val="20"/>
      <w:szCs w:val="20"/>
    </w:rPr>
  </w:style>
  <w:style w:type="paragraph" w:styleId="Annotationsubject">
    <w:name w:val="annotation subject"/>
    <w:basedOn w:val="Annotationtext"/>
    <w:qFormat/>
    <w:pPr/>
    <w:rPr>
      <w:b/>
      <w:bCs/>
    </w:rPr>
  </w:style>
  <w:style w:type="paragraph" w:styleId="NoSpacing">
    <w:name w:val="No Spacing"/>
    <w:qFormat/>
    <w:pPr>
      <w:widowControl/>
      <w:kinsoku w:val="true"/>
      <w:overflowPunct w:val="true"/>
      <w:autoSpaceDE w:val="true"/>
      <w:bidi w:val="0"/>
      <w:spacing w:before="0" w:after="0" w:line="240" w:lineRule="auto"/>
      <w:jc w:val="left"/>
    </w:pPr>
    <w:rPr>
      <w:rFonts w:ascii="Calibri" w:hAnsi="Calibri" w:eastAsia="SimSun" w:cs="Times New Roman"/>
      <w:color w:val="auto"/>
      <w:sz w:val="22"/>
      <w:szCs w:val="22"/>
      <w:lang w:val="en-US" w:eastAsia="en-US" w:bidi="ar-SA"/>
    </w:rPr>
  </w:style>
  <w:style w:type="paragraph" w:styleId="Header">
    <w:name w:val="header"/>
    <w:basedOn w:val="Normal"/>
    <w:pPr>
      <w:tabs>
        <w:tab w:val="center" w:leader="none" w:pos="4680"/>
        <w:tab w:val="right" w:leader="none" w:pos="9360"/>
      </w:tabs>
      <w:spacing w:before="0" w:after="0" w:line="240" w:lineRule="auto"/>
    </w:pPr>
    <w:rPr/>
  </w:style>
  <w:style w:type="paragraph" w:styleId="Footer">
    <w:name w:val="footer"/>
    <w:basedOn w:val="Normal"/>
    <w:pPr>
      <w:tabs>
        <w:tab w:val="center" w:leader="none" w:pos="4680"/>
        <w:tab w:val="right" w:leader="none" w:pos="9360"/>
      </w:tabs>
      <w:spacing w:before="0" w:after="0" w:line="240" w:lineRule="auto"/>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Company>ETH Zuerich</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2017-07-18T09:35:00.0000000Z</dcterms:created>
  <dc:creator>Abiel Rindisbacher</dc:creator>
  <dc:description/>
  <dc:language>en-US</dc:language>
  <lastModifiedBy>Matthew Barbour</lastModifiedBy>
  <dcterms:modified xsi:type="dcterms:W3CDTF">2017-09-12T09:37:23.6841638Z</dcterms:modified>
  <revision>489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ETH Zuerich</vt:lpwstr>
  </property>
  <property fmtid="{D5CDD505-2E9C-101B-9397-08002B2CF9AE}" pid="4" name="DocSecurity">
    <vt:i4>0</vt:i4>
  </property>
  <property fmtid="{D5CDD505-2E9C-101B-9397-08002B2CF9AE}" pid="5" name="Docear4Word_StyleTitle">
    <vt:lpwstr>ACM SIG Proceedings With Long Author List</vt:lpwstr>
  </property>
  <property fmtid="{D5CDD505-2E9C-101B-9397-08002B2CF9AE}" pid="6" name="HyperlinksChanged">
    <vt:bool>0</vt:bool>
  </property>
  <property fmtid="{D5CDD505-2E9C-101B-9397-08002B2CF9AE}" pid="7" name="LinksUpToDate">
    <vt:bool>0</vt:bool>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http://www.zotero.org/styles/ecology</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http://www.zotero.org/styles/modern-language-association</vt:lpwstr>
  </property>
  <property fmtid="{D5CDD505-2E9C-101B-9397-08002B2CF9AE}" pid="16" name="Mendeley Recent Style Id 8_1">
    <vt:lpwstr>http://www.zotero.org/styles/nature</vt:lpwstr>
  </property>
  <property fmtid="{D5CDD505-2E9C-101B-9397-08002B2CF9AE}" pid="17" name="Mendeley Recent Style Id 9_1">
    <vt:lpwstr>http://www.zotero.org/styles/new-phytologist</vt:lpwstr>
  </property>
  <property fmtid="{D5CDD505-2E9C-101B-9397-08002B2CF9AE}" pid="18" name="Mendeley Recent Style Name 0_1">
    <vt:lpwstr>American Medical Association</vt:lpwstr>
  </property>
  <property fmtid="{D5CDD505-2E9C-101B-9397-08002B2CF9AE}" pid="19" name="Mendeley Recent Style Name 1_1">
    <vt:lpwstr>American Psychological Association 6th edition</vt:lpwstr>
  </property>
  <property fmtid="{D5CDD505-2E9C-101B-9397-08002B2CF9AE}" pid="20" name="Mendeley Recent Style Name 2_1">
    <vt:lpwstr>American Sociological Association</vt:lpwstr>
  </property>
  <property fmtid="{D5CDD505-2E9C-101B-9397-08002B2CF9AE}" pid="21" name="Mendeley Recent Style Name 3_1">
    <vt:lpwstr>Chicago Manual of Style 16th edition (author-date)</vt:lpwstr>
  </property>
  <property fmtid="{D5CDD505-2E9C-101B-9397-08002B2CF9AE}" pid="22" name="Mendeley Recent Style Name 4_1">
    <vt:lpwstr>Ecology</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Modern Language Association 7th edition</vt:lpwstr>
  </property>
  <property fmtid="{D5CDD505-2E9C-101B-9397-08002B2CF9AE}" pid="26" name="Mendeley Recent Style Name 8_1">
    <vt:lpwstr>Nature</vt:lpwstr>
  </property>
  <property fmtid="{D5CDD505-2E9C-101B-9397-08002B2CF9AE}" pid="27" name="Mendeley Recent Style Name 9_1">
    <vt:lpwstr>New Phytologist</vt:lpwstr>
  </property>
  <property fmtid="{D5CDD505-2E9C-101B-9397-08002B2CF9AE}" pid="28" name="ScaleCrop">
    <vt:bool>0</vt:bool>
  </property>
  <property fmtid="{D5CDD505-2E9C-101B-9397-08002B2CF9AE}" pid="29" name="ShareDoc">
    <vt:bool>0</vt:bool>
  </property>
</Properties>
</file>